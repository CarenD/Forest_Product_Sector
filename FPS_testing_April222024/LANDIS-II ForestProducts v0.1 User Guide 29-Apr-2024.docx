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7511F" w:rsidR="003C03FB" w:rsidP="1FB887AE" w:rsidRDefault="001D5DBF" w14:paraId="7E7EFDEB" w14:textId="77777777" w14:noSpellErr="1">
      <w:pPr>
        <w:pStyle w:val="Subtitle"/>
        <w:rPr>
          <w:lang w:val="fr-CA"/>
        </w:rPr>
      </w:pPr>
      <w:r w:rsidRPr="1FB887AE" w:rsidR="1FB887AE">
        <w:rPr>
          <w:lang w:val="fr-CA"/>
        </w:rPr>
        <w:t>LANDIS-II</w:t>
      </w:r>
    </w:p>
    <w:p w:rsidR="008B5206" w:rsidP="008B5206" w:rsidRDefault="001D5DBF" w14:paraId="4877BD5F" w14:textId="519841E6">
      <w:pPr>
        <w:pStyle w:val="titleline1"/>
        <w:jc w:val="center"/>
        <w:rPr>
          <w:rFonts w:cs="Verdana"/>
          <w:color w:val="000000"/>
          <w:sz w:val="40"/>
          <w:szCs w:val="40"/>
          <w:lang w:val="fr-CA"/>
        </w:rPr>
      </w:pPr>
      <w:r w:rsidRPr="00C7511F">
        <w:rPr>
          <w:rStyle w:val="titleline1Char"/>
          <w:lang w:val="fr-CA"/>
        </w:rPr>
        <w:t xml:space="preserve">Forest </w:t>
      </w:r>
      <w:proofErr w:type="spellStart"/>
      <w:r w:rsidR="008B5206">
        <w:rPr>
          <w:rStyle w:val="titleline1Char"/>
          <w:lang w:val="fr-CA"/>
        </w:rPr>
        <w:t>Products</w:t>
      </w:r>
      <w:proofErr w:type="spellEnd"/>
      <w:r w:rsidR="008B5206">
        <w:rPr>
          <w:rStyle w:val="titleline1Char"/>
          <w:lang w:val="fr-CA"/>
        </w:rPr>
        <w:t xml:space="preserve"> </w:t>
      </w:r>
      <w:proofErr w:type="spellStart"/>
      <w:r w:rsidR="00874A54">
        <w:rPr>
          <w:rStyle w:val="titleline1Char"/>
          <w:lang w:val="fr-CA"/>
        </w:rPr>
        <w:t>Sector</w:t>
      </w:r>
      <w:proofErr w:type="spellEnd"/>
      <w:r w:rsidR="00874A54">
        <w:rPr>
          <w:rStyle w:val="titleline1Char"/>
          <w:lang w:val="fr-CA"/>
        </w:rPr>
        <w:t xml:space="preserve"> </w:t>
      </w:r>
      <w:r w:rsidR="008B5206">
        <w:rPr>
          <w:rStyle w:val="titleline1Char"/>
          <w:lang w:val="fr-CA"/>
        </w:rPr>
        <w:t>Output</w:t>
      </w:r>
      <w:r w:rsidRPr="00C7511F">
        <w:rPr>
          <w:rFonts w:cs="Verdana"/>
          <w:color w:val="000000"/>
          <w:sz w:val="40"/>
          <w:szCs w:val="40"/>
          <w:lang w:val="fr-CA"/>
        </w:rPr>
        <w:t xml:space="preserve"> Extension</w:t>
      </w:r>
    </w:p>
    <w:p w:rsidRPr="00DE3DF9" w:rsidR="003C03FB" w:rsidP="008B5206" w:rsidRDefault="001D5DBF" w14:paraId="78CD1F0A" w14:textId="5F86910E">
      <w:pPr>
        <w:pStyle w:val="titleline1"/>
        <w:jc w:val="center"/>
        <w:rPr>
          <w:rStyle w:val="titleline1Char"/>
          <w:rFonts w:cs="Verdana"/>
          <w:szCs w:val="40"/>
          <w:lang w:val="fr-CA"/>
        </w:rPr>
      </w:pPr>
      <w:r>
        <w:rPr>
          <w:rFonts w:cs="Verdana"/>
          <w:color w:val="000000"/>
          <w:sz w:val="40"/>
          <w:szCs w:val="40"/>
        </w:rPr>
        <w:t xml:space="preserve">Version </w:t>
      </w:r>
      <w:r w:rsidR="008B5206">
        <w:rPr>
          <w:rFonts w:cs="Verdana"/>
          <w:color w:val="000000"/>
          <w:sz w:val="40"/>
          <w:szCs w:val="40"/>
        </w:rPr>
        <w:t>0</w:t>
      </w:r>
      <w:r w:rsidR="00036DAC">
        <w:rPr>
          <w:rFonts w:cs="Verdana"/>
          <w:color w:val="000000"/>
          <w:sz w:val="40"/>
          <w:szCs w:val="40"/>
        </w:rPr>
        <w:t>.</w:t>
      </w:r>
      <w:r w:rsidR="00DE3DF9">
        <w:rPr>
          <w:rFonts w:cs="Verdana"/>
          <w:color w:val="000000"/>
          <w:sz w:val="40"/>
          <w:szCs w:val="40"/>
        </w:rPr>
        <w:t>1</w:t>
      </w:r>
    </w:p>
    <w:p w:rsidR="003C03FB" w:rsidRDefault="003C03FB" w14:paraId="702CC9F3" w14:textId="77777777">
      <w:pPr>
        <w:pStyle w:val="Default"/>
      </w:pPr>
    </w:p>
    <w:p w:rsidR="003C03FB" w:rsidRDefault="001D5DBF" w14:paraId="014C7148" w14:textId="77777777">
      <w:pPr>
        <w:pStyle w:val="titleline1"/>
        <w:jc w:val="center"/>
        <w:rPr>
          <w:rFonts w:cs="Verdana"/>
          <w:color w:val="000000"/>
          <w:sz w:val="40"/>
          <w:szCs w:val="40"/>
        </w:rPr>
      </w:pPr>
      <w:r>
        <w:rPr>
          <w:rFonts w:cs="Verdana"/>
          <w:color w:val="000000"/>
          <w:sz w:val="40"/>
          <w:szCs w:val="40"/>
        </w:rPr>
        <w:t>User’s Guide</w:t>
      </w:r>
    </w:p>
    <w:p w:rsidR="003C03FB" w:rsidRDefault="003C03FB" w14:paraId="6CA29053" w14:textId="1CE46A37">
      <w:pPr>
        <w:pStyle w:val="titleline1"/>
        <w:jc w:val="center"/>
        <w:rPr>
          <w:rFonts w:cs="Verdana"/>
          <w:color w:val="000000"/>
          <w:sz w:val="40"/>
          <w:szCs w:val="40"/>
        </w:rPr>
      </w:pPr>
    </w:p>
    <w:p w:rsidR="00DE3DF9" w:rsidP="00DE3DF9" w:rsidRDefault="00DE3DF9" w14:paraId="01CB84B2" w14:textId="77AE436D">
      <w:pPr>
        <w:pStyle w:val="Default"/>
      </w:pPr>
    </w:p>
    <w:p w:rsidR="00DE3DF9" w:rsidP="00DE3DF9" w:rsidRDefault="00DE3DF9" w14:paraId="735DB797" w14:textId="6D590A86">
      <w:pPr>
        <w:pStyle w:val="Default"/>
      </w:pPr>
    </w:p>
    <w:p w:rsidR="00DE3DF9" w:rsidP="00DE3DF9" w:rsidRDefault="00DE3DF9" w14:paraId="0BF59B76" w14:textId="6859BD2E">
      <w:pPr>
        <w:pStyle w:val="Default"/>
      </w:pPr>
    </w:p>
    <w:p w:rsidR="00DE3DF9" w:rsidP="00DE3DF9" w:rsidRDefault="00DE3DF9" w14:paraId="55BB7A35" w14:textId="144C1DB2">
      <w:pPr>
        <w:pStyle w:val="Default"/>
      </w:pPr>
    </w:p>
    <w:p w:rsidR="00DE3DF9" w:rsidP="00DE3DF9" w:rsidRDefault="00DE3DF9" w14:paraId="471BF25B" w14:textId="162D6BD9">
      <w:pPr>
        <w:pStyle w:val="Default"/>
      </w:pPr>
    </w:p>
    <w:p w:rsidR="00DE3DF9" w:rsidP="00DE3DF9" w:rsidRDefault="00DE3DF9" w14:paraId="678F0EB0" w14:textId="7633723E">
      <w:pPr>
        <w:pStyle w:val="Default"/>
      </w:pPr>
    </w:p>
    <w:p w:rsidR="00DE3DF9" w:rsidP="00DE3DF9" w:rsidRDefault="00DE3DF9" w14:paraId="2EB29B7A" w14:textId="150360FA">
      <w:pPr>
        <w:pStyle w:val="Default"/>
      </w:pPr>
    </w:p>
    <w:p w:rsidR="00DE3DF9" w:rsidP="00DE3DF9" w:rsidRDefault="00DE3DF9" w14:paraId="3DAC1F80" w14:textId="0F4152AF">
      <w:pPr>
        <w:pStyle w:val="Default"/>
      </w:pPr>
    </w:p>
    <w:p w:rsidRPr="00DE3DF9" w:rsidR="00DE3DF9" w:rsidP="00DE3DF9" w:rsidRDefault="00DE3DF9" w14:paraId="580DCD9A" w14:textId="77777777">
      <w:pPr>
        <w:pStyle w:val="Default"/>
      </w:pPr>
    </w:p>
    <w:p w:rsidR="003C03FB" w:rsidRDefault="001D5DBF" w14:paraId="3387B0B2" w14:textId="77777777">
      <w:pPr>
        <w:pStyle w:val="Default"/>
      </w:pPr>
      <w:r>
        <w:t xml:space="preserve"> </w:t>
      </w:r>
    </w:p>
    <w:p w:rsidR="003C03FB" w:rsidRDefault="001D5DBF" w14:paraId="4990FC42" w14:textId="1092CD4B">
      <w:pPr>
        <w:spacing w:after="0"/>
        <w:jc w:val="center"/>
        <w:rPr>
          <w:color w:val="000000"/>
          <w:sz w:val="23"/>
          <w:szCs w:val="23"/>
        </w:rPr>
      </w:pPr>
      <w:r>
        <w:rPr>
          <w:color w:val="000000"/>
          <w:sz w:val="23"/>
          <w:szCs w:val="23"/>
        </w:rPr>
        <w:t>Caren C. Dymond</w:t>
      </w:r>
      <w:r w:rsidR="008B5206">
        <w:rPr>
          <w:color w:val="000000"/>
          <w:sz w:val="23"/>
          <w:szCs w:val="23"/>
        </w:rPr>
        <w:t xml:space="preserve"> and S</w:t>
      </w:r>
      <w:r>
        <w:rPr>
          <w:color w:val="000000"/>
          <w:sz w:val="23"/>
          <w:szCs w:val="23"/>
        </w:rPr>
        <w:t>arah Beukema</w:t>
      </w:r>
    </w:p>
    <w:p w:rsidR="003C03FB" w:rsidRDefault="001D5DBF" w14:paraId="5A2A4E4F" w14:textId="64583CCD">
      <w:pPr>
        <w:spacing w:after="0"/>
        <w:jc w:val="center"/>
        <w:rPr>
          <w:color w:val="000000"/>
          <w:sz w:val="23"/>
          <w:szCs w:val="23"/>
        </w:rPr>
      </w:pPr>
      <w:r w:rsidRPr="1FB887AE" w:rsidR="1FB887AE">
        <w:rPr>
          <w:color w:val="000000" w:themeColor="text1" w:themeTint="FF" w:themeShade="FF"/>
          <w:sz w:val="23"/>
          <w:szCs w:val="23"/>
        </w:rPr>
        <w:t>Last Revised:  April 28, 2024</w:t>
      </w:r>
    </w:p>
    <w:p w:rsidR="003C03FB" w:rsidRDefault="003C03FB" w14:paraId="240B20D7" w14:textId="77777777">
      <w:pPr>
        <w:spacing w:after="0"/>
        <w:jc w:val="center"/>
        <w:rPr>
          <w:color w:val="000000"/>
          <w:sz w:val="23"/>
          <w:szCs w:val="23"/>
        </w:rPr>
      </w:pPr>
    </w:p>
    <w:p w:rsidR="003C03FB" w:rsidRDefault="003C03FB" w14:paraId="59F7A069" w14:textId="77777777">
      <w:pPr>
        <w:pStyle w:val="text"/>
        <w:framePr w:wrap="auto" w:hAnchor="page" w:vAnchor="page" w:x="1" w:y="11049"/>
        <w:ind w:firstLine="1"/>
        <w:rPr>
          <w:rFonts w:ascii="Times New Roman" w:hAnsi="Times New Roman"/>
          <w:color w:val="000000"/>
          <w:sz w:val="23"/>
          <w:szCs w:val="23"/>
        </w:rPr>
      </w:pPr>
    </w:p>
    <w:p w:rsidR="003C03FB" w:rsidRDefault="001D5DBF" w14:paraId="0BD1C0DA" w14:textId="77777777">
      <w:pPr>
        <w:pStyle w:val="Heading1"/>
      </w:pPr>
      <w:r>
        <w:t xml:space="preserve"> </w:t>
      </w:r>
    </w:p>
    <w:p w:rsidR="003C03FB" w:rsidRDefault="003C03FB" w14:paraId="08E02378" w14:textId="77777777">
      <w:pPr>
        <w:pStyle w:val="Heading2"/>
        <w:numPr>
          <w:ilvl w:val="0"/>
          <w:numId w:val="0"/>
        </w:numPr>
        <w:ind w:left="360"/>
      </w:pPr>
    </w:p>
    <w:p w:rsidR="003C03FB" w:rsidRDefault="003C03FB" w14:paraId="19BD75E2" w14:textId="77777777">
      <w:pPr>
        <w:pStyle w:val="Default"/>
        <w:sectPr w:rsidR="003C03FB" w:rsidSect="002012F4">
          <w:headerReference w:type="default" r:id="rId8"/>
          <w:footerReference w:type="default" r:id="rId9"/>
          <w:pgSz w:w="12240" w:h="15840" w:orient="portrait" w:code="1"/>
          <w:pgMar w:top="4795" w:right="1440" w:bottom="1440" w:left="1440" w:header="720" w:footer="720" w:gutter="0"/>
          <w:cols w:space="720"/>
          <w:noEndnote/>
          <w:titlePg w:val="1"/>
          <w:headerReference w:type="first" r:id="Rfb8aac0e30304736"/>
          <w:footerReference w:type="first" r:id="R63fbaf5279034fc0"/>
        </w:sectPr>
      </w:pPr>
    </w:p>
    <w:p w:rsidR="003C03FB" w:rsidRDefault="003C03FB" w14:paraId="146016ED" w14:textId="77777777">
      <w:pPr>
        <w:pStyle w:val="Default"/>
        <w:rPr>
          <w:rFonts w:cs="Times New Roman"/>
          <w:color w:val="auto"/>
        </w:rPr>
      </w:pPr>
    </w:p>
    <w:p w:rsidR="003C03FB" w:rsidRDefault="008B5206" w14:paraId="455C41F0" w14:textId="216FE51D">
      <w:pPr>
        <w:pStyle w:val="Heading2"/>
        <w:tabs>
          <w:tab w:val="clear" w:pos="567"/>
          <w:tab w:val="left" w:pos="1440"/>
        </w:tabs>
        <w:ind w:left="360"/>
      </w:pPr>
      <w:r>
        <w:t>The Extension</w:t>
      </w:r>
    </w:p>
    <w:p w:rsidR="003C03FB" w:rsidRDefault="001D5DBF" w14:paraId="7F5A64BB" w14:textId="7C08C4C5">
      <w:pPr>
        <w:spacing w:after="0"/>
        <w:ind w:firstLine="0"/>
      </w:pPr>
      <w:r>
        <w:t xml:space="preserve">This document describes the Forest </w:t>
      </w:r>
      <w:r w:rsidR="008B5206">
        <w:t>Products</w:t>
      </w:r>
      <w:r>
        <w:t xml:space="preserve"> </w:t>
      </w:r>
      <w:r w:rsidR="00874A54">
        <w:t xml:space="preserve">Sector (FPS) </w:t>
      </w:r>
      <w:r>
        <w:t>extension for the LANDIS-II model.</w:t>
      </w:r>
      <w:r w:rsidR="008B5206">
        <w:t xml:space="preserve"> This version is designed to work with output from the Forest Carbon Succession extension (</w:t>
      </w:r>
      <w:proofErr w:type="spellStart"/>
      <w:r w:rsidR="008B5206">
        <w:t>ForCS</w:t>
      </w:r>
      <w:proofErr w:type="spellEnd"/>
      <w:r w:rsidR="008B5206">
        <w:t xml:space="preserve">, Dymond et al, 2021). </w:t>
      </w:r>
      <w:r>
        <w:t xml:space="preserve">For information about the LANDIS-II model and its core concepts including succession, see the LANDIS-II Conceptual Model Description. </w:t>
      </w:r>
    </w:p>
    <w:p w:rsidR="003C03FB" w:rsidRDefault="003C03FB" w14:paraId="49D76440" w14:textId="77777777">
      <w:pPr>
        <w:spacing w:after="0"/>
        <w:ind w:firstLine="0"/>
      </w:pPr>
    </w:p>
    <w:p w:rsidR="003C03FB" w:rsidRDefault="008B5206" w14:paraId="63BAC055" w14:textId="08670E9C">
      <w:pPr>
        <w:spacing w:after="0"/>
        <w:ind w:firstLine="0"/>
      </w:pPr>
      <w:r>
        <w:t xml:space="preserve">This model is designed to take the </w:t>
      </w:r>
      <w:r w:rsidR="00C54257">
        <w:t>c</w:t>
      </w:r>
      <w:r>
        <w:t xml:space="preserve">arbon that is harvested by the </w:t>
      </w:r>
      <w:proofErr w:type="spellStart"/>
      <w:r>
        <w:t>ForCS</w:t>
      </w:r>
      <w:proofErr w:type="spellEnd"/>
      <w:r>
        <w:t xml:space="preserve"> </w:t>
      </w:r>
      <w:proofErr w:type="gramStart"/>
      <w:r>
        <w:t>model, and</w:t>
      </w:r>
      <w:proofErr w:type="gramEnd"/>
      <w:r>
        <w:t xml:space="preserve"> track it through several processing steps. Each step moves carbon between different product or waste pools and reports output. The extension allows users to see how much C is stored in forest products over time, as well as the resulting emissions. </w:t>
      </w:r>
    </w:p>
    <w:p w:rsidR="008B5206" w:rsidRDefault="008B5206" w14:paraId="08B86FF5" w14:textId="7ABA4CBA">
      <w:pPr>
        <w:spacing w:after="0"/>
        <w:ind w:firstLine="0"/>
      </w:pPr>
    </w:p>
    <w:p w:rsidR="008B5206" w:rsidRDefault="008B5206" w14:paraId="581E80DE" w14:textId="2E4B7D89">
      <w:pPr>
        <w:spacing w:after="0"/>
        <w:ind w:firstLine="0"/>
      </w:pPr>
      <w:r w:rsidR="4848974B">
        <w:rPr/>
        <w:t>While the number of processing steps is fixed, the complexity and the details in each is largely user defined and will be described below. This extension is compatible with Intergovernmental Panel on Climate Change (IPCC) accounting and can be adapted to IPCC default approaches or the methods used by the US Forest Service and Dymond (2012).</w:t>
      </w:r>
    </w:p>
    <w:p w:rsidR="008B5206" w:rsidRDefault="008B5206" w14:paraId="23DBFD04" w14:textId="77777777">
      <w:pPr>
        <w:spacing w:after="0"/>
        <w:ind w:firstLine="0"/>
      </w:pPr>
    </w:p>
    <w:p w:rsidRPr="00B14BBB" w:rsidR="00B14BBB" w:rsidP="00B14BBB" w:rsidRDefault="008B5206" w14:paraId="4B7A3AA5" w14:textId="545AAC55">
      <w:pPr>
        <w:pStyle w:val="Heading3"/>
        <w:tabs>
          <w:tab w:val="num" w:pos="1440"/>
        </w:tabs>
        <w:ind w:left="432"/>
      </w:pPr>
      <w:r>
        <w:t>Overview</w:t>
      </w:r>
    </w:p>
    <w:p w:rsidRPr="00B14BBB" w:rsidR="00B14BBB" w:rsidP="00B14BBB" w:rsidRDefault="00B14BBB" w14:paraId="1477ABF8" w14:textId="77777777">
      <w:pPr>
        <w:pStyle w:val="Default"/>
      </w:pPr>
    </w:p>
    <w:p w:rsidR="00C54257" w:rsidRDefault="00C54257" w14:paraId="17F95A89" w14:textId="1C9C2BF2">
      <w:pPr>
        <w:spacing w:after="0"/>
        <w:ind w:firstLine="0"/>
      </w:pPr>
      <w:r>
        <w:t>This guide provides examples for convenience. All pools, transfers, “markets” and emissions are user defined within the broader framework allowing extensive customization</w:t>
      </w:r>
      <w:r w:rsidR="006242FB">
        <w:t xml:space="preserve"> (Figures 1, 2 and 3)</w:t>
      </w:r>
      <w:r>
        <w:t>.</w:t>
      </w:r>
    </w:p>
    <w:p w:rsidR="00C54257" w:rsidRDefault="00C54257" w14:paraId="4E829C51" w14:textId="0D83E51E">
      <w:pPr>
        <w:spacing w:after="0"/>
        <w:ind w:firstLine="0"/>
      </w:pPr>
      <w:r>
        <w:t xml:space="preserve"> </w:t>
      </w:r>
    </w:p>
    <w:p w:rsidR="003A4C2C" w:rsidRDefault="00B14BBB" w14:paraId="34F870FF" w14:textId="6CAC6F1D">
      <w:pPr>
        <w:spacing w:after="0"/>
        <w:ind w:firstLine="0"/>
      </w:pPr>
      <w:r>
        <w:t>The FP</w:t>
      </w:r>
      <w:r w:rsidR="00107F6D">
        <w:t>S</w:t>
      </w:r>
      <w:r>
        <w:t xml:space="preserve"> extension reads the output from the </w:t>
      </w:r>
      <w:proofErr w:type="spellStart"/>
      <w:r>
        <w:t>ForCS</w:t>
      </w:r>
      <w:proofErr w:type="spellEnd"/>
      <w:r>
        <w:t xml:space="preserve"> model and tracks the C through a number of steps. At each step there are different pools (pale </w:t>
      </w:r>
      <w:r w:rsidR="006242FB">
        <w:t>ovals</w:t>
      </w:r>
      <w:r>
        <w:t>) and parameters</w:t>
      </w:r>
      <w:r w:rsidR="00D3303F">
        <w:t xml:space="preserve"> </w:t>
      </w:r>
      <w:r w:rsidR="006242FB">
        <w:t xml:space="preserve">(dark rectangles) </w:t>
      </w:r>
      <w:r w:rsidR="00D3303F">
        <w:t>that describe how to move between one set of pools and the next.</w:t>
      </w:r>
    </w:p>
    <w:p w:rsidR="00D3303F" w:rsidRDefault="00D3303F" w14:paraId="6E3C3327" w14:textId="168363A5">
      <w:pPr>
        <w:spacing w:after="0"/>
        <w:ind w:firstLine="0"/>
      </w:pPr>
    </w:p>
    <w:p w:rsidR="00DC38F5" w:rsidRDefault="00D3303F" w14:paraId="7CE8AAD1" w14:textId="40107398">
      <w:pPr>
        <w:spacing w:after="0"/>
        <w:ind w:firstLine="0"/>
      </w:pPr>
      <w:r>
        <w:t xml:space="preserve">In general terms, the first step reads the harvest stream and divides into </w:t>
      </w:r>
      <w:r w:rsidR="00612D69">
        <w:t>mills that produce primary products such as lumber and chips which are sent to different markets (Figure 1)</w:t>
      </w:r>
      <w:r>
        <w:t xml:space="preserve">. These are then processed into secondary products such as </w:t>
      </w:r>
      <w:r w:rsidR="00612D69">
        <w:t xml:space="preserve">houses </w:t>
      </w:r>
      <w:r>
        <w:t>and paper.</w:t>
      </w:r>
      <w:r w:rsidR="00DC38F5">
        <w:t xml:space="preserve"> These </w:t>
      </w:r>
      <w:r w:rsidR="00612D69">
        <w:t>are</w:t>
      </w:r>
      <w:r w:rsidR="00DC38F5">
        <w:t xml:space="preserve"> eventually sent into ‘retirement’</w:t>
      </w:r>
      <w:r w:rsidR="00612D69">
        <w:t xml:space="preserve"> (Figure 2)</w:t>
      </w:r>
      <w:r w:rsidR="00DC38F5">
        <w:t xml:space="preserve">. </w:t>
      </w:r>
      <w:r w:rsidR="00612D69">
        <w:t xml:space="preserve">Once disposed of the C decays or is burned and is emitted (Figure 3). Landfill gas management effects are available as well. </w:t>
      </w:r>
      <w:r w:rsidR="00DC38F5">
        <w:t>Substitution</w:t>
      </w:r>
      <w:r w:rsidR="00612D69">
        <w:t xml:space="preserve"> calculations can also be included (Figure 4)</w:t>
      </w:r>
      <w:r w:rsidR="00DC38F5">
        <w:t>.</w:t>
      </w:r>
    </w:p>
    <w:p w:rsidR="00B14BBB" w:rsidRDefault="00B14BBB" w14:paraId="3D776BA1" w14:textId="07D5C306">
      <w:pPr>
        <w:spacing w:after="0"/>
        <w:ind w:firstLine="0"/>
      </w:pPr>
    </w:p>
    <w:p w:rsidR="006C381C" w:rsidP="006C381C" w:rsidRDefault="006C381C" w14:paraId="724C28EE" w14:textId="054E59FE">
      <w:pPr>
        <w:spacing w:after="0"/>
        <w:ind w:firstLine="0"/>
        <w:rPr>
          <w:iCs/>
        </w:rPr>
      </w:pPr>
      <w:r>
        <w:rPr>
          <w:iCs/>
        </w:rPr>
        <w:t>Details will be given in Chapter 2 about working with the input tables, but it is important to note here that the “Name” column is provided to make the table more readable for humans, and any codes &gt;1000 are pre-defined as they have specific processing steps.</w:t>
      </w:r>
    </w:p>
    <w:p w:rsidR="006C381C" w:rsidRDefault="006C381C" w14:paraId="693E4F6B" w14:textId="77777777">
      <w:pPr>
        <w:spacing w:after="0"/>
        <w:ind w:firstLine="0"/>
      </w:pPr>
    </w:p>
    <w:p w:rsidR="002A045C" w:rsidP="006C381C" w:rsidRDefault="006C381C" w14:paraId="0A818755" w14:textId="4038699F">
      <w:pPr>
        <w:spacing w:after="0"/>
        <w:ind w:firstLine="0"/>
        <w:rPr/>
      </w:pPr>
      <w:r w:rsidR="1FB887AE">
        <w:rPr/>
        <w:t xml:space="preserve">The example simulation unit is a square 100 metres long on each side. Carbon in the input files (see Section </w:t>
      </w:r>
      <w:r>
        <w:fldChar w:fldCharType="begin"/>
      </w:r>
      <w:r>
        <w:instrText xml:space="preserve"> REF _Ref165278827 \r \h </w:instrText>
      </w:r>
      <w:r>
        <w:fldChar w:fldCharType="separate"/>
      </w:r>
      <w:r w:rsidR="1FB887AE">
        <w:rPr/>
        <w:t>4</w:t>
      </w:r>
      <w:r>
        <w:fldChar w:fldCharType="end"/>
      </w:r>
      <w:r w:rsidR="1FB887AE">
        <w:rPr/>
        <w:t xml:space="preserve">) is in units of </w:t>
      </w:r>
      <w:proofErr w:type="spellStart"/>
      <w:r w:rsidR="1FB887AE">
        <w:rPr/>
        <w:t>gC</w:t>
      </w:r>
      <w:proofErr w:type="spellEnd"/>
      <w:r w:rsidR="1FB887AE">
        <w:rPr/>
        <w:t>/m</w:t>
      </w:r>
      <w:r w:rsidRPr="1FB887AE" w:rsidR="1FB887AE">
        <w:rPr>
          <w:vertAlign w:val="superscript"/>
        </w:rPr>
        <w:t>2</w:t>
      </w:r>
      <w:r w:rsidR="1FB887AE">
        <w:rPr/>
        <w:t xml:space="preserve"> and carbon in the output files is expressed in unites of metric tons C/ha. Output is produced for each annual step of the model.</w:t>
      </w:r>
    </w:p>
    <w:p w:rsidR="008148BA" w:rsidP="006C381C" w:rsidRDefault="008148BA" w14:paraId="1863F2F8" w14:textId="77777777" w14:noSpellErr="1">
      <w:pPr>
        <w:spacing w:after="0"/>
        <w:ind w:firstLine="0"/>
      </w:pPr>
    </w:p>
    <w:p w:rsidR="007462C8" w:rsidP="006C381C" w:rsidRDefault="007462C8" w14:paraId="0C77E86A" w14:textId="18D3274E">
      <w:pPr>
        <w:spacing w:after="0"/>
        <w:ind w:firstLine="0"/>
      </w:pPr>
      <w:r w:rsidR="4848974B">
        <w:rPr/>
        <w:t>If you are not using LANDIS-II, to use the FPS Extension, you will need to obtain and install a copy of the DotNet 2.2 Runtime software, currently released as version 2.2.8 and found at</w:t>
      </w:r>
    </w:p>
    <w:p w:rsidR="007462C8" w:rsidP="006C381C" w:rsidRDefault="007462C8" w14:paraId="060C4924" w14:textId="77777777" w14:noSpellErr="1">
      <w:pPr>
        <w:spacing w:after="0"/>
        <w:ind w:firstLine="0"/>
      </w:pPr>
    </w:p>
    <w:p w:rsidR="007462C8" w:rsidP="1FB887AE" w:rsidRDefault="007462C8" w14:paraId="201FEE68" w14:textId="3D872E69" w14:noSpellErr="1">
      <w:pPr>
        <w:spacing w:after="0"/>
        <w:ind w:firstLine="720"/>
      </w:pPr>
      <w:r>
        <w:fldChar w:fldCharType="begin"/>
      </w:r>
      <w:r>
        <w:instrText xml:space="preserve">HYPERLINK "</w:instrText>
      </w:r>
      <w:r>
        <w:instrText xml:space="preserve">https://dotnet</w:instrText>
      </w:r>
      <w:r>
        <w:instrText xml:space="preserve">"</w:instrText>
      </w:r>
      <w:r>
        <w:fldChar w:fldCharType="separate"/>
      </w:r>
      <w:r w:rsidRPr="1FB887AE" w:rsidR="1FB887AE">
        <w:rPr>
          <w:rStyle w:val="Hyperlink"/>
        </w:rPr>
        <w:t>https://dotnet</w:t>
      </w:r>
      <w:r>
        <w:fldChar w:fldCharType="end"/>
      </w:r>
      <w:r w:rsidR="1FB887AE">
        <w:rPr/>
        <w:t>.microsoft.com/en-us/download/dotnet/2.2</w:t>
      </w:r>
    </w:p>
    <w:p w:rsidR="007462C8" w:rsidP="006C381C" w:rsidRDefault="007462C8" w14:paraId="74325DB9" w14:textId="77777777" w14:noSpellErr="1">
      <w:pPr>
        <w:spacing w:after="0"/>
        <w:ind w:firstLine="0"/>
      </w:pPr>
    </w:p>
    <w:p w:rsidR="00DC4F0B" w:rsidP="1FB887AE" w:rsidRDefault="00DC4F0B" w14:paraId="703E93A0" w14:textId="72FC6A00">
      <w:pPr>
        <w:pStyle w:val="Normal"/>
        <w:spacing w:after="0"/>
        <w:ind w:firstLine="0"/>
        <w:rPr>
          <w:highlight w:val="yellow"/>
        </w:rPr>
      </w:pPr>
    </w:p>
    <w:p w:rsidR="00DC4F0B" w:rsidP="006C381C" w:rsidRDefault="00DC4F0B" w14:paraId="186E9764" w14:textId="2D06EE36">
      <w:pPr>
        <w:spacing w:after="0"/>
        <w:ind w:firstLine="0"/>
      </w:pPr>
      <w:r w:rsidR="4848974B">
        <w:rPr/>
        <w:t xml:space="preserve">After </w:t>
      </w:r>
      <w:proofErr w:type="gramStart"/>
      <w:r w:rsidR="4848974B">
        <w:rPr/>
        <w:t>downloading  the</w:t>
      </w:r>
      <w:proofErr w:type="gramEnd"/>
      <w:r w:rsidR="4848974B">
        <w:rPr/>
        <w:t xml:space="preserve"> FPS, model users will need to create a configuration text file. Two examples are provided but are not providing default values. One example provides a structure similar to the US Forest Service and Dymond 2012 approach, the other follows the IPCC approach. Details are provided in Chapter 2.</w:t>
      </w:r>
    </w:p>
    <w:p w:rsidR="4848974B" w:rsidP="4848974B" w:rsidRDefault="4848974B" w14:paraId="3EB3E52D" w14:textId="50A06325">
      <w:pPr>
        <w:pStyle w:val="Normal"/>
        <w:spacing w:after="0"/>
        <w:ind w:firstLine="0"/>
      </w:pPr>
    </w:p>
    <w:p w:rsidR="4848974B" w:rsidP="4848974B" w:rsidRDefault="4848974B" w14:paraId="34A8D4C3" w14:textId="40FEFE59">
      <w:pPr>
        <w:pStyle w:val="Heading3"/>
        <w:tabs>
          <w:tab w:val="num" w:leader="none" w:pos="1440"/>
        </w:tabs>
        <w:ind w:left="432"/>
        <w:rPr/>
      </w:pPr>
      <w:r w:rsidR="6F24FB8B">
        <w:rPr/>
        <w:t>Harvest To Primary Products</w:t>
      </w:r>
    </w:p>
    <w:p w:rsidR="00DC4F0B" w:rsidP="6F24FB8B" w:rsidRDefault="00DC4F0B" w14:paraId="74FA3638" w14:textId="382842F4">
      <w:pPr>
        <w:pStyle w:val="Normal"/>
        <w:spacing w:after="0"/>
        <w:ind w:firstLine="0"/>
      </w:pPr>
      <w:r>
        <w:drawing>
          <wp:inline wp14:editId="1144476F" wp14:anchorId="283A3FD0">
            <wp:extent cx="5720398" cy="6813377"/>
            <wp:effectExtent l="0" t="0" r="0" b="0"/>
            <wp:docPr id="292138602" name="" title=""/>
            <wp:cNvGraphicFramePr>
              <a:graphicFrameLocks noChangeAspect="1"/>
            </wp:cNvGraphicFramePr>
            <a:graphic>
              <a:graphicData uri="http://schemas.openxmlformats.org/drawingml/2006/picture">
                <pic:pic>
                  <pic:nvPicPr>
                    <pic:cNvPr id="0" name=""/>
                    <pic:cNvPicPr/>
                  </pic:nvPicPr>
                  <pic:blipFill>
                    <a:blip r:embed="Rffbc848867024d3f">
                      <a:extLst>
                        <a:ext xmlns:a="http://schemas.openxmlformats.org/drawingml/2006/main" uri="{28A0092B-C50C-407E-A947-70E740481C1C}">
                          <a14:useLocalDpi val="0"/>
                        </a:ext>
                      </a:extLst>
                    </a:blip>
                    <a:stretch>
                      <a:fillRect/>
                    </a:stretch>
                  </pic:blipFill>
                  <pic:spPr>
                    <a:xfrm>
                      <a:off x="0" y="0"/>
                      <a:ext cx="5720398" cy="6813377"/>
                    </a:xfrm>
                    <a:prstGeom prst="rect">
                      <a:avLst/>
                    </a:prstGeom>
                  </pic:spPr>
                </pic:pic>
              </a:graphicData>
            </a:graphic>
          </wp:inline>
        </w:drawing>
      </w:r>
    </w:p>
    <w:p w:rsidR="003A4C2C" w:rsidP="1FB887AE" w:rsidRDefault="00AC6D73" w14:paraId="2019F908" w14:textId="4A629064">
      <w:pPr>
        <w:pStyle w:val="Normal"/>
        <w:spacing w:after="0"/>
        <w:ind w:firstLine="0"/>
      </w:pPr>
    </w:p>
    <w:p w:rsidR="00B14BBB" w:rsidP="6F24FB8B" w:rsidRDefault="00113F48" w14:paraId="7BB39E67" w14:textId="44B25244">
      <w:pPr>
        <w:spacing w:after="0"/>
        <w:ind w:firstLine="0"/>
        <w:rPr>
          <w:i w:val="1"/>
          <w:iCs w:val="1"/>
        </w:rPr>
      </w:pPr>
      <w:r w:rsidRPr="6F24FB8B" w:rsidR="6F24FB8B">
        <w:rPr>
          <w:i w:val="1"/>
          <w:iCs w:val="1"/>
        </w:rPr>
        <w:t>Figure 1: From forests to markets. Schematic of</w:t>
      </w:r>
      <w:r w:rsidRPr="6F24FB8B" w:rsidR="6F24FB8B">
        <w:rPr>
          <w:i w:val="1"/>
          <w:iCs w:val="1"/>
          <w:u w:val="single"/>
        </w:rPr>
        <w:t xml:space="preserve"> an example</w:t>
      </w:r>
      <w:r w:rsidRPr="6F24FB8B" w:rsidR="6F24FB8B">
        <w:rPr>
          <w:i w:val="1"/>
          <w:iCs w:val="1"/>
        </w:rPr>
        <w:t xml:space="preserve"> of how the first part of the Forest Products Sector Output extension can be used. Orange shapes with points on either side denote special pre-defined pools carried through all steps. See Chapter 2 for more information on keywords.</w:t>
      </w:r>
    </w:p>
    <w:p w:rsidR="00B14BBB" w:rsidRDefault="00B14BBB" w14:paraId="47A648DB" w14:textId="5145CC6E">
      <w:pPr>
        <w:spacing w:after="0"/>
        <w:ind w:firstLine="0"/>
      </w:pPr>
    </w:p>
    <w:p w:rsidR="003C03FB" w:rsidRDefault="003C03FB" w14:paraId="381C616B" w14:textId="4D7C08F8">
      <w:pPr>
        <w:spacing w:after="0"/>
        <w:ind w:firstLine="0"/>
      </w:pPr>
    </w:p>
    <w:p w:rsidR="009B6DAC" w:rsidRDefault="008D2443" w14:paraId="00FA9929" w14:textId="44842CB2">
      <w:pPr>
        <w:spacing w:after="0"/>
        <w:ind w:firstLine="0"/>
      </w:pPr>
      <w:r w:rsidR="4848974B">
        <w:rPr/>
        <w:t xml:space="preserve">The first step of the model is to read the output from the </w:t>
      </w:r>
      <w:proofErr w:type="spellStart"/>
      <w:r w:rsidR="4848974B">
        <w:rPr/>
        <w:t>ForCS</w:t>
      </w:r>
      <w:proofErr w:type="spellEnd"/>
      <w:r w:rsidR="4848974B">
        <w:rPr/>
        <w:t xml:space="preserve"> model (Figure 1). The model reads the raw output files log_FluxBio.csv and log_FluxDom.csv. These contain the output of the amount of Biomass, Snag and Dead Organic Matter (DOM) C that is harvested, by species.  The user can group these species into units that are most likely processed </w:t>
      </w:r>
      <w:r w:rsidR="4848974B">
        <w:rPr/>
        <w:t>together.</w:t>
      </w:r>
      <w:r w:rsidR="4848974B">
        <w:rPr/>
        <w:t xml:space="preserve"> For example, users could define a group “All” or two groups: “Hardwood” and “Softwood” or keep two types of trees separate.</w:t>
      </w:r>
    </w:p>
    <w:p w:rsidR="00113F48" w:rsidRDefault="00113F48" w14:paraId="4DB43226" w14:textId="77777777">
      <w:pPr>
        <w:spacing w:after="0"/>
        <w:ind w:firstLine="0"/>
      </w:pPr>
    </w:p>
    <w:p w:rsidR="003C03FB" w:rsidP="4848974B" w:rsidRDefault="001D5DBF" w14:paraId="50539F12" w14:textId="3B6AAC65">
      <w:pPr>
        <w:spacing w:after="0"/>
        <w:ind w:firstLine="0"/>
        <w:rPr>
          <w:i w:val="1"/>
          <w:iCs w:val="1"/>
        </w:rPr>
      </w:pPr>
      <w:r w:rsidRPr="4848974B" w:rsidR="4848974B">
        <w:rPr>
          <w:i w:val="1"/>
          <w:iCs w:val="1"/>
        </w:rPr>
        <w:t xml:space="preserve">Note: In future versions, users will be able to give the model the management unit map so that this first processing step can include a dependence on location. </w:t>
      </w:r>
    </w:p>
    <w:p w:rsidR="0076603B" w:rsidRDefault="0076603B" w14:paraId="797FFED6" w14:textId="77777777">
      <w:pPr>
        <w:spacing w:after="0"/>
        <w:ind w:firstLine="0"/>
        <w:rPr>
          <w:iCs/>
        </w:rPr>
      </w:pPr>
    </w:p>
    <w:p w:rsidR="0076603B" w:rsidRDefault="0076603B" w14:paraId="77187EC9" w14:textId="256D3455">
      <w:pPr>
        <w:spacing w:after="0"/>
        <w:ind w:firstLine="0"/>
        <w:rPr>
          <w:iCs/>
        </w:rPr>
      </w:pPr>
      <w:r>
        <w:rPr>
          <w:iCs/>
        </w:rPr>
        <w:t>The processing of the harvest is defined in</w:t>
      </w:r>
      <w:r w:rsidR="00874A54">
        <w:rPr>
          <w:iCs/>
        </w:rPr>
        <w:t xml:space="preserve"> a</w:t>
      </w:r>
      <w:r>
        <w:rPr>
          <w:iCs/>
        </w:rPr>
        <w:t xml:space="preserve"> table in which the user states, for each species group and harvest type</w:t>
      </w:r>
      <w:r w:rsidR="007C03BE">
        <w:rPr>
          <w:iCs/>
        </w:rPr>
        <w:t>, how the C is divided into different products. Users can define any number of different products, and both the mills, and the proportions that go into each, can change over time.</w:t>
      </w:r>
    </w:p>
    <w:p w:rsidR="007C03BE" w:rsidRDefault="007C03BE" w14:paraId="232351A4" w14:textId="1FF374BF">
      <w:pPr>
        <w:spacing w:after="0"/>
        <w:ind w:firstLine="0"/>
        <w:rPr>
          <w:iCs/>
        </w:rPr>
      </w:pPr>
    </w:p>
    <w:p w:rsidR="003C03FB" w:rsidRDefault="009864F8" w14:paraId="078DEBED" w14:textId="5518BAC8">
      <w:pPr>
        <w:pStyle w:val="Heading3"/>
        <w:tabs>
          <w:tab w:val="num" w:pos="1440"/>
        </w:tabs>
        <w:ind w:left="432"/>
      </w:pPr>
      <w:r>
        <w:t>Mills to Primary Wood Products</w:t>
      </w:r>
    </w:p>
    <w:p w:rsidR="00091FA5" w:rsidRDefault="00091FA5" w14:paraId="43A81CC0" w14:textId="77777777">
      <w:pPr>
        <w:spacing w:after="0"/>
        <w:ind w:firstLine="0"/>
      </w:pPr>
    </w:p>
    <w:p w:rsidR="003C03FB" w:rsidRDefault="0086423A" w14:paraId="02DD0C1D" w14:textId="46B7A570">
      <w:pPr>
        <w:spacing w:after="0"/>
        <w:ind w:firstLine="0"/>
      </w:pPr>
      <w:r w:rsidR="4848974B">
        <w:rPr/>
        <w:t xml:space="preserve">At the end of the previous step, the C had been transferred to user-defined mills. In this step, the user defines what happens in each of these mills: e.g. how the C is processed into lumber, chips, panels, etc. The user must create at least one destination for </w:t>
      </w:r>
      <w:r w:rsidR="4848974B">
        <w:rPr/>
        <w:t xml:space="preserve">the carbon in each mill that was defined in the previous step. </w:t>
      </w:r>
    </w:p>
    <w:p w:rsidR="00292312" w:rsidRDefault="00292312" w14:paraId="3B2826BB" w14:textId="77777777">
      <w:pPr>
        <w:spacing w:after="0"/>
        <w:ind w:firstLine="0"/>
      </w:pPr>
    </w:p>
    <w:p w:rsidR="006212D8" w:rsidRDefault="00D27CA8" w14:paraId="3D33E4A8" w14:textId="4BDE583F">
      <w:pPr>
        <w:spacing w:after="0"/>
        <w:ind w:firstLine="0"/>
      </w:pPr>
      <w:r w:rsidR="4848974B">
        <w:rPr/>
        <w:t xml:space="preserve">One feature of this step, is that one mill can send material to another mill to simulate chips going from a plywood mill to a paper mill, for example. </w:t>
      </w:r>
    </w:p>
    <w:p w:rsidR="006212D8" w:rsidRDefault="006212D8" w14:paraId="13622C4D" w14:textId="77777777">
      <w:pPr>
        <w:spacing w:after="0"/>
        <w:ind w:firstLine="0"/>
      </w:pPr>
    </w:p>
    <w:p w:rsidR="00AB72AD" w:rsidRDefault="008C0A9A" w14:paraId="4BF5A964" w14:textId="2A7031CE">
      <w:pPr>
        <w:pStyle w:val="Heading3"/>
        <w:tabs>
          <w:tab w:val="num" w:pos="1440"/>
        </w:tabs>
        <w:ind w:left="432"/>
      </w:pPr>
      <w:r>
        <w:t>Primary Products to Markets</w:t>
      </w:r>
    </w:p>
    <w:p w:rsidR="00AB72AD" w:rsidP="00AB72AD" w:rsidRDefault="00AB72AD" w14:paraId="2D336276" w14:textId="77423CA5">
      <w:pPr>
        <w:spacing w:after="0"/>
        <w:ind w:firstLine="0"/>
      </w:pPr>
    </w:p>
    <w:p w:rsidR="4848974B" w:rsidP="4848974B" w:rsidRDefault="4848974B" w14:paraId="16993BEA" w14:textId="202C8F53">
      <w:pPr>
        <w:spacing w:after="0"/>
        <w:ind w:firstLine="0"/>
        <w:rPr>
          <w:i w:val="0"/>
          <w:iCs w:val="0"/>
        </w:rPr>
      </w:pPr>
      <w:r w:rsidR="4848974B">
        <w:rPr/>
        <w:t>The model then provides the opportunity to move the primary products to different markets. Again, the “market” can be defined how the user wants, whether it is by province, state, region, country, or not relevant. The parameters for most later processing steps are stratified by market, so it makes sense to define the market to be at the level at which there are differences in processing or storage, or the level at which reporting is important. For example, if one region mostly processes lumber into building material, and another into pallets, the regional difference is important. Alternatively, if regions process identically, but you want to track what is happening in the regions separately, then regions should also be used. However, markets do not affect landfill and dump parameters in this version.</w:t>
      </w:r>
    </w:p>
    <w:p w:rsidR="0030325E" w:rsidP="00AB72AD" w:rsidRDefault="0030325E" w14:paraId="67EABE01" w14:textId="77777777">
      <w:pPr>
        <w:spacing w:after="0"/>
        <w:ind w:firstLine="0"/>
      </w:pPr>
    </w:p>
    <w:p w:rsidR="6F24FB8B" w:rsidP="6F24FB8B" w:rsidRDefault="6F24FB8B" w14:paraId="175F3F23" w14:textId="0B268016">
      <w:pPr>
        <w:pStyle w:val="Normal"/>
        <w:spacing w:after="0"/>
        <w:ind w:firstLine="0"/>
      </w:pPr>
    </w:p>
    <w:p w:rsidR="6F24FB8B" w:rsidP="6F24FB8B" w:rsidRDefault="6F24FB8B" w14:paraId="52473D35" w14:textId="653A3FBF">
      <w:pPr>
        <w:pStyle w:val="Normal"/>
        <w:spacing w:after="0"/>
        <w:ind w:firstLine="0"/>
      </w:pPr>
    </w:p>
    <w:p w:rsidR="6F24FB8B" w:rsidP="6F24FB8B" w:rsidRDefault="6F24FB8B" w14:paraId="688AA533" w14:textId="2FB8CD3A">
      <w:pPr>
        <w:pStyle w:val="Normal"/>
        <w:spacing w:after="0"/>
        <w:ind w:firstLine="0"/>
      </w:pPr>
    </w:p>
    <w:p w:rsidR="6F24FB8B" w:rsidP="6F24FB8B" w:rsidRDefault="6F24FB8B" w14:paraId="28764135" w14:textId="4A98BBD6">
      <w:pPr>
        <w:pStyle w:val="Normal"/>
        <w:spacing w:after="0"/>
        <w:ind w:firstLine="0"/>
      </w:pPr>
    </w:p>
    <w:p w:rsidR="6F24FB8B" w:rsidP="6F24FB8B" w:rsidRDefault="6F24FB8B" w14:paraId="63752450" w14:textId="77F7C275">
      <w:pPr>
        <w:pStyle w:val="Normal"/>
        <w:spacing w:after="0"/>
        <w:ind w:firstLine="0"/>
      </w:pPr>
    </w:p>
    <w:p w:rsidR="6F24FB8B" w:rsidP="6F24FB8B" w:rsidRDefault="6F24FB8B" w14:paraId="6FCB2809" w14:textId="2E90BE2E">
      <w:pPr>
        <w:pStyle w:val="Normal"/>
        <w:spacing w:after="0"/>
        <w:ind w:firstLine="0"/>
      </w:pPr>
    </w:p>
    <w:p w:rsidR="6F24FB8B" w:rsidP="6F24FB8B" w:rsidRDefault="6F24FB8B" w14:paraId="667BB9B7" w14:textId="16ADC1CB">
      <w:pPr>
        <w:pStyle w:val="Normal"/>
        <w:spacing w:after="0"/>
        <w:ind w:firstLine="0"/>
      </w:pPr>
    </w:p>
    <w:p w:rsidR="6F24FB8B" w:rsidP="6F24FB8B" w:rsidRDefault="6F24FB8B" w14:paraId="203610A1" w14:textId="2617E6DB">
      <w:pPr>
        <w:pStyle w:val="Normal"/>
        <w:spacing w:after="0"/>
        <w:ind w:firstLine="0"/>
      </w:pPr>
    </w:p>
    <w:p w:rsidR="6F24FB8B" w:rsidP="6F24FB8B" w:rsidRDefault="6F24FB8B" w14:paraId="5618D3D0" w14:textId="3F0EA036">
      <w:pPr>
        <w:pStyle w:val="Normal"/>
        <w:spacing w:after="0"/>
        <w:ind w:firstLine="0"/>
      </w:pPr>
    </w:p>
    <w:p w:rsidR="00107F6D" w:rsidP="00AB72AD" w:rsidRDefault="00107F6D" w14:paraId="7ED50F6B" w14:textId="77777777">
      <w:pPr>
        <w:spacing w:after="0"/>
        <w:ind w:firstLine="0"/>
      </w:pPr>
    </w:p>
    <w:p w:rsidR="00107F6D" w:rsidP="4848974B" w:rsidRDefault="00107F6D" w14:paraId="4570E42A" w14:textId="28EF1B8C">
      <w:pPr>
        <w:pStyle w:val="Heading3"/>
        <w:tabs>
          <w:tab w:val="num" w:leader="none" w:pos="1440"/>
        </w:tabs>
        <w:spacing w:after="0"/>
        <w:ind w:left="432"/>
        <w:rPr/>
      </w:pPr>
      <w:r w:rsidR="6F24FB8B">
        <w:rPr/>
        <w:t>Primary Products to Secondary Products</w:t>
      </w:r>
    </w:p>
    <w:p w:rsidR="00107F6D" w:rsidP="00107F6D" w:rsidRDefault="00107F6D" w14:paraId="712A82B4" w14:textId="2CEAEC88">
      <w:pPr>
        <w:spacing w:after="0"/>
        <w:ind w:firstLine="0"/>
        <w:jc w:val="center"/>
      </w:pPr>
    </w:p>
    <w:p w:rsidR="00107F6D" w:rsidP="6F24FB8B" w:rsidRDefault="00107F6D" w14:paraId="06E5329F" w14:textId="0025889E">
      <w:pPr>
        <w:pStyle w:val="Normal"/>
        <w:spacing w:after="0"/>
        <w:ind w:firstLine="0"/>
      </w:pPr>
      <w:r>
        <w:drawing>
          <wp:inline wp14:editId="443672F2" wp14:anchorId="37CB3A15">
            <wp:extent cx="5672138" cy="6875318"/>
            <wp:effectExtent l="0" t="0" r="0" b="0"/>
            <wp:docPr id="787669545" name="" title=""/>
            <wp:cNvGraphicFramePr>
              <a:graphicFrameLocks noChangeAspect="1"/>
            </wp:cNvGraphicFramePr>
            <a:graphic>
              <a:graphicData uri="http://schemas.openxmlformats.org/drawingml/2006/picture">
                <pic:pic>
                  <pic:nvPicPr>
                    <pic:cNvPr id="0" name=""/>
                    <pic:cNvPicPr/>
                  </pic:nvPicPr>
                  <pic:blipFill>
                    <a:blip r:embed="Rb3a43dce88a74d23">
                      <a:extLst>
                        <a:ext xmlns:a="http://schemas.openxmlformats.org/drawingml/2006/main" uri="{28A0092B-C50C-407E-A947-70E740481C1C}">
                          <a14:useLocalDpi val="0"/>
                        </a:ext>
                      </a:extLst>
                    </a:blip>
                    <a:stretch>
                      <a:fillRect/>
                    </a:stretch>
                  </pic:blipFill>
                  <pic:spPr>
                    <a:xfrm>
                      <a:off x="0" y="0"/>
                      <a:ext cx="5672138" cy="6875318"/>
                    </a:xfrm>
                    <a:prstGeom prst="rect">
                      <a:avLst/>
                    </a:prstGeom>
                  </pic:spPr>
                </pic:pic>
              </a:graphicData>
            </a:graphic>
          </wp:inline>
        </w:drawing>
      </w:r>
    </w:p>
    <w:p w:rsidR="00107F6D" w:rsidP="00107F6D" w:rsidRDefault="00107F6D" w14:paraId="21D3C1B9" w14:textId="78B9D4E5">
      <w:pPr>
        <w:spacing w:after="0"/>
        <w:ind w:firstLine="0"/>
      </w:pPr>
      <w:r w:rsidRPr="6F24FB8B" w:rsidR="6F24FB8B">
        <w:rPr>
          <w:i w:val="1"/>
          <w:iCs w:val="1"/>
        </w:rPr>
        <w:t xml:space="preserve">Figure 2: From market split to disposal including substitution, aerobic decay and combustion. Schematic of </w:t>
      </w:r>
      <w:r w:rsidRPr="6F24FB8B" w:rsidR="6F24FB8B">
        <w:rPr>
          <w:i w:val="1"/>
          <w:iCs w:val="1"/>
          <w:u w:val="single"/>
        </w:rPr>
        <w:t>an example</w:t>
      </w:r>
      <w:r w:rsidRPr="6F24FB8B" w:rsidR="6F24FB8B">
        <w:rPr>
          <w:i w:val="1"/>
          <w:iCs w:val="1"/>
        </w:rPr>
        <w:t xml:space="preserve"> of application of the second part of the Forest Products Sector Output extension. Orange shapes with points on either side denote special pre-defined pools carried through all steps and do not vary by market. Black shapes denote emissions although they are tracked cumulatively like another pool. Units are still </w:t>
      </w:r>
      <w:proofErr w:type="spellStart"/>
      <w:r w:rsidRPr="6F24FB8B" w:rsidR="6F24FB8B">
        <w:rPr>
          <w:i w:val="1"/>
          <w:iCs w:val="1"/>
        </w:rPr>
        <w:t>tC</w:t>
      </w:r>
      <w:proofErr w:type="spellEnd"/>
      <w:r w:rsidRPr="6F24FB8B" w:rsidR="6F24FB8B">
        <w:rPr>
          <w:i w:val="1"/>
          <w:iCs w:val="1"/>
        </w:rPr>
        <w:t>/ha.</w:t>
      </w:r>
    </w:p>
    <w:p w:rsidR="00107F6D" w:rsidP="00AB72AD" w:rsidRDefault="00107F6D" w14:paraId="0638F7F1" w14:textId="77777777">
      <w:pPr>
        <w:spacing w:after="0"/>
        <w:ind w:firstLine="0"/>
      </w:pPr>
    </w:p>
    <w:p w:rsidR="00107F6D" w:rsidP="00AB72AD" w:rsidRDefault="00107F6D" w14:paraId="39BFC958" w14:textId="77777777">
      <w:pPr>
        <w:spacing w:after="0"/>
        <w:ind w:firstLine="0"/>
      </w:pPr>
    </w:p>
    <w:p w:rsidRPr="0030325E" w:rsidR="00107F6D" w:rsidP="00AB72AD" w:rsidRDefault="00107F6D" w14:paraId="005A8E6D" w14:textId="77777777">
      <w:pPr>
        <w:spacing w:after="0"/>
        <w:ind w:firstLine="0"/>
      </w:pPr>
    </w:p>
    <w:p w:rsidR="00BC06EC" w:rsidP="00091FA5" w:rsidRDefault="00BC06EC" w14:paraId="00594E45" w14:textId="77777777">
      <w:pPr>
        <w:spacing w:after="0"/>
        <w:ind w:firstLine="0"/>
      </w:pPr>
    </w:p>
    <w:p w:rsidR="00091FA5" w:rsidP="00091FA5" w:rsidRDefault="00A857F8" w14:paraId="15AC2EC7" w14:textId="396D907C">
      <w:pPr>
        <w:spacing w:after="0"/>
        <w:ind w:firstLine="0"/>
      </w:pPr>
      <w:r w:rsidR="4848974B">
        <w:rPr/>
        <w:t>There are two parts to setting up this step. The first part is very like the previous steps. Primary products are divided into secondary products by defining the parameters by time, and primary product (Figure 2). Because the previous step added the primary products to different markets, the parameters can be further refined by market.</w:t>
      </w:r>
    </w:p>
    <w:p w:rsidR="0066572A" w:rsidP="00091FA5" w:rsidRDefault="0066572A" w14:paraId="729031D0" w14:textId="77777777">
      <w:pPr>
        <w:spacing w:after="0"/>
        <w:ind w:firstLine="0"/>
      </w:pPr>
    </w:p>
    <w:p w:rsidR="00D5313B" w:rsidP="4848974B" w:rsidRDefault="002D3DE8" w14:paraId="28F4053F" w14:textId="455971C2">
      <w:pPr>
        <w:pStyle w:val="Normal"/>
        <w:suppressLineNumbers w:val="0"/>
        <w:bidi w:val="0"/>
        <w:spacing w:before="0" w:beforeAutospacing="off" w:after="0" w:afterAutospacing="off" w:line="259" w:lineRule="auto"/>
        <w:ind w:left="0" w:right="0" w:firstLine="567"/>
        <w:jc w:val="left"/>
      </w:pPr>
      <w:r w:rsidR="4848974B">
        <w:rPr/>
        <w:t>The second part of this step defines the rate at which these secondary products will move out of the product pool over time. Users select a decay function and provide applicable parameters. The functions are:</w:t>
      </w:r>
    </w:p>
    <w:p w:rsidR="00720E0E" w:rsidP="00720E0E" w:rsidRDefault="00720E0E" w14:paraId="3077EC33" w14:textId="4EAD1488">
      <w:pPr>
        <w:pStyle w:val="ListParagraph"/>
        <w:numPr>
          <w:ilvl w:val="0"/>
          <w:numId w:val="25"/>
        </w:numPr>
        <w:spacing w:after="0"/>
      </w:pPr>
      <w:r>
        <w:t>Instant, no parameters (e.g., Fuel)</w:t>
      </w:r>
    </w:p>
    <w:p w:rsidR="00D5313B" w:rsidP="4848974B" w:rsidRDefault="00D5313B" w14:paraId="47B80C15" w14:textId="2F6027B7">
      <w:pPr>
        <w:pStyle w:val="ListParagraph"/>
        <w:numPr>
          <w:ilvl w:val="0"/>
          <w:numId w:val="25"/>
        </w:numPr>
        <w:spacing w:after="0"/>
        <w:ind/>
        <w:rPr/>
      </w:pPr>
      <w:r w:rsidR="4848974B">
        <w:rPr/>
        <w:t>Exponential, with 1 parameter defining the half-life</w:t>
      </w:r>
    </w:p>
    <w:p w:rsidR="00091FA5" w:rsidP="00091FA5" w:rsidRDefault="00091FA5" w14:paraId="64B6BAA5" w14:textId="77777777">
      <w:pPr>
        <w:spacing w:after="0"/>
        <w:ind w:firstLine="0"/>
      </w:pPr>
    </w:p>
    <w:p w:rsidR="003C03FB" w:rsidRDefault="00AF1521" w14:paraId="3FBBFC1B" w14:textId="3B43500D">
      <w:pPr>
        <w:pStyle w:val="Heading3"/>
        <w:tabs>
          <w:tab w:val="num" w:pos="1440"/>
        </w:tabs>
        <w:ind w:left="432"/>
      </w:pPr>
      <w:r>
        <w:t>Secondary Product Retirement</w:t>
      </w:r>
    </w:p>
    <w:p w:rsidR="003C03FB" w:rsidRDefault="003C03FB" w14:paraId="29C3807C" w14:textId="77777777">
      <w:pPr>
        <w:spacing w:after="0"/>
        <w:ind w:firstLine="0"/>
      </w:pPr>
    </w:p>
    <w:p w:rsidR="003C03FB" w:rsidRDefault="0067003E" w14:paraId="118AA00B" w14:textId="4EE3B598">
      <w:pPr>
        <w:spacing w:after="0"/>
        <w:ind w:firstLine="0"/>
      </w:pPr>
      <w:r>
        <w:t xml:space="preserve">The previous step defined </w:t>
      </w:r>
      <w:r>
        <w:rPr>
          <w:i/>
          <w:iCs/>
        </w:rPr>
        <w:t>how</w:t>
      </w:r>
      <w:r>
        <w:t xml:space="preserve"> or the rate at which C will be removed from the secondary products pools, i.e., using the given decay function and parameters. This step define </w:t>
      </w:r>
      <w:r>
        <w:rPr>
          <w:i/>
          <w:iCs/>
        </w:rPr>
        <w:t>where</w:t>
      </w:r>
      <w:r>
        <w:t xml:space="preserve"> the C ends up once leaving the pool</w:t>
      </w:r>
      <w:r w:rsidR="001D5DBF">
        <w:t xml:space="preserve">. </w:t>
      </w:r>
    </w:p>
    <w:p w:rsidR="0067003E" w:rsidRDefault="0067003E" w14:paraId="10BA6C1A" w14:textId="5AD1D9CA">
      <w:pPr>
        <w:spacing w:after="0"/>
        <w:ind w:firstLine="0"/>
      </w:pPr>
    </w:p>
    <w:p w:rsidR="0067003E" w:rsidRDefault="0067003E" w14:paraId="3F9D0B00" w14:textId="649B83A4">
      <w:pPr>
        <w:spacing w:after="0"/>
        <w:ind w:firstLine="0"/>
      </w:pPr>
      <w:r>
        <w:t>The table is much like the others. Proportions are defined for each combination of market</w:t>
      </w:r>
      <w:r w:rsidR="00E06439">
        <w:t xml:space="preserve">, </w:t>
      </w:r>
      <w:proofErr w:type="gramStart"/>
      <w:r>
        <w:t>product</w:t>
      </w:r>
      <w:proofErr w:type="gramEnd"/>
      <w:r w:rsidR="00E06439">
        <w:t xml:space="preserve"> and destination. Note that recycling is included here </w:t>
      </w:r>
      <w:r w:rsidR="00D563BC">
        <w:t>since</w:t>
      </w:r>
      <w:r w:rsidR="00E06439">
        <w:t xml:space="preserve"> a secondary product can become the same or another secondary product.</w:t>
      </w:r>
    </w:p>
    <w:p w:rsidR="00D563BC" w:rsidRDefault="00D563BC" w14:paraId="3D160F95" w14:textId="12609B47">
      <w:pPr>
        <w:spacing w:after="0"/>
        <w:ind w:firstLine="0"/>
      </w:pPr>
    </w:p>
    <w:p w:rsidR="00D563BC" w:rsidRDefault="00D563BC" w14:paraId="1F31A599" w14:textId="08C6772B">
      <w:pPr>
        <w:spacing w:after="0"/>
        <w:ind w:firstLine="0"/>
      </w:pPr>
      <w:r w:rsidR="4848974B">
        <w:rPr/>
        <w:t>Also note that the retirement pools are all predefined. Users can define the proportions, and whether or not they use a pool, but not how they are processed. A list of these definitions is in Table 1.</w:t>
      </w:r>
    </w:p>
    <w:p w:rsidR="00E06439" w:rsidRDefault="00E06439" w14:paraId="3EE77751" w14:textId="77777777">
      <w:pPr>
        <w:spacing w:after="0"/>
        <w:ind w:firstLine="0"/>
      </w:pPr>
    </w:p>
    <w:p w:rsidR="6F24FB8B" w:rsidP="6F24FB8B" w:rsidRDefault="6F24FB8B" w14:paraId="15813A3C" w14:textId="182E599C">
      <w:pPr>
        <w:pStyle w:val="Normal"/>
        <w:spacing w:after="0"/>
        <w:ind w:firstLine="0"/>
      </w:pPr>
    </w:p>
    <w:p w:rsidR="004F7CBE" w:rsidP="4848974B" w:rsidRDefault="004F7CBE" w14:paraId="43A99DC1" w14:textId="77777777">
      <w:pPr>
        <w:pStyle w:val="ListParagraph"/>
        <w:spacing w:after="0"/>
        <w:ind/>
      </w:pPr>
    </w:p>
    <w:p w:rsidR="004F7CBE" w:rsidRDefault="004F7CBE" w14:paraId="50C11611" w14:textId="104CF546">
      <w:pPr>
        <w:spacing w:after="0"/>
        <w:ind w:firstLine="0"/>
      </w:pPr>
      <w:r w:rsidR="4848974B">
        <w:rPr/>
        <w:t>Table 1. Special predefined pools and codes.</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319"/>
        <w:gridCol w:w="2544"/>
        <w:gridCol w:w="5232"/>
      </w:tblGrid>
      <w:tr w:rsidR="4848974B" w:rsidTr="4848974B" w14:paraId="4C45385D">
        <w:trPr>
          <w:trHeight w:val="284"/>
        </w:trPr>
        <w:tc>
          <w:tcPr>
            <w:tcW w:w="1319" w:type="dxa"/>
            <w:shd w:val="clear" w:color="auto" w:fill="BFBFBF" w:themeFill="background1" w:themeFillShade="BF"/>
            <w:tcMar/>
            <w:vAlign w:val="bottom"/>
          </w:tcPr>
          <w:p w:rsidR="4848974B" w:rsidP="4848974B" w:rsidRDefault="4848974B" w14:paraId="0A3DEA78" w14:textId="129CAAF8">
            <w:pPr>
              <w:widowControl w:val="1"/>
              <w:spacing w:after="0"/>
              <w:ind w:firstLine="0"/>
              <w:rPr>
                <w:rFonts w:ascii="Calibri" w:hAnsi="Calibri" w:cs="Calibri"/>
                <w:b w:val="1"/>
                <w:bCs w:val="1"/>
                <w:color w:val="000000" w:themeColor="text1" w:themeTint="FF" w:themeShade="FF"/>
                <w:sz w:val="22"/>
                <w:szCs w:val="22"/>
              </w:rPr>
            </w:pPr>
            <w:r w:rsidRPr="4848974B" w:rsidR="4848974B">
              <w:rPr>
                <w:rFonts w:ascii="Calibri" w:hAnsi="Calibri" w:cs="Calibri"/>
                <w:b w:val="1"/>
                <w:bCs w:val="1"/>
                <w:color w:val="000000" w:themeColor="text1" w:themeTint="FF" w:themeShade="FF"/>
                <w:sz w:val="22"/>
                <w:szCs w:val="22"/>
              </w:rPr>
              <w:t>Fixed Code</w:t>
            </w:r>
          </w:p>
        </w:tc>
        <w:tc>
          <w:tcPr>
            <w:tcW w:w="2544" w:type="dxa"/>
            <w:shd w:val="clear" w:color="auto" w:fill="BFBFBF" w:themeFill="background1" w:themeFillShade="BF"/>
            <w:tcMar/>
            <w:vAlign w:val="bottom"/>
          </w:tcPr>
          <w:p w:rsidR="4848974B" w:rsidP="4848974B" w:rsidRDefault="4848974B" w14:paraId="62F49114" w14:textId="61CB30E3">
            <w:pPr>
              <w:widowControl w:val="1"/>
              <w:spacing w:after="0"/>
              <w:ind w:firstLine="0"/>
              <w:rPr>
                <w:rFonts w:ascii="Calibri" w:hAnsi="Calibri" w:cs="Calibri"/>
                <w:b w:val="1"/>
                <w:bCs w:val="1"/>
                <w:color w:val="000000" w:themeColor="text1" w:themeTint="FF" w:themeShade="FF"/>
                <w:sz w:val="22"/>
                <w:szCs w:val="22"/>
              </w:rPr>
            </w:pPr>
            <w:r w:rsidRPr="4848974B" w:rsidR="4848974B">
              <w:rPr>
                <w:rFonts w:ascii="Calibri" w:hAnsi="Calibri" w:cs="Calibri"/>
                <w:b w:val="1"/>
                <w:bCs w:val="1"/>
                <w:color w:val="000000" w:themeColor="text1" w:themeTint="FF" w:themeShade="FF"/>
                <w:sz w:val="22"/>
                <w:szCs w:val="22"/>
              </w:rPr>
              <w:t>Description (can be changed by user)</w:t>
            </w:r>
          </w:p>
        </w:tc>
        <w:tc>
          <w:tcPr>
            <w:tcW w:w="5232" w:type="dxa"/>
            <w:shd w:val="clear" w:color="auto" w:fill="BFBFBF" w:themeFill="background1" w:themeFillShade="BF"/>
            <w:tcMar/>
            <w:vAlign w:val="bottom"/>
          </w:tcPr>
          <w:p w:rsidR="4848974B" w:rsidP="4848974B" w:rsidRDefault="4848974B" w14:paraId="67671D6D">
            <w:pPr>
              <w:widowControl w:val="1"/>
              <w:spacing w:after="0"/>
              <w:ind w:firstLine="0"/>
              <w:rPr>
                <w:rFonts w:ascii="Calibri" w:hAnsi="Calibri" w:cs="Calibri"/>
                <w:b w:val="1"/>
                <w:bCs w:val="1"/>
                <w:color w:val="000000" w:themeColor="text1" w:themeTint="FF" w:themeShade="FF"/>
                <w:sz w:val="22"/>
                <w:szCs w:val="22"/>
              </w:rPr>
            </w:pPr>
            <w:r w:rsidRPr="4848974B" w:rsidR="4848974B">
              <w:rPr>
                <w:rFonts w:ascii="Calibri" w:hAnsi="Calibri" w:cs="Calibri"/>
                <w:b w:val="1"/>
                <w:bCs w:val="1"/>
                <w:color w:val="000000" w:themeColor="text1" w:themeTint="FF" w:themeShade="FF"/>
                <w:sz w:val="22"/>
                <w:szCs w:val="22"/>
              </w:rPr>
              <w:t>Comment</w:t>
            </w:r>
          </w:p>
        </w:tc>
      </w:tr>
      <w:tr w:rsidR="4848974B" w:rsidTr="4848974B" w14:paraId="51A20E5E">
        <w:trPr>
          <w:trHeight w:val="284"/>
        </w:trPr>
        <w:tc>
          <w:tcPr>
            <w:tcW w:w="1319" w:type="dxa"/>
            <w:shd w:val="clear" w:color="auto" w:fill="auto"/>
            <w:tcMar/>
          </w:tcPr>
          <w:p w:rsidR="4848974B" w:rsidP="4848974B" w:rsidRDefault="4848974B" w14:paraId="49D70A7B">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1000</w:t>
            </w:r>
          </w:p>
        </w:tc>
        <w:tc>
          <w:tcPr>
            <w:tcW w:w="2544" w:type="dxa"/>
            <w:shd w:val="clear" w:color="auto" w:fill="auto"/>
            <w:tcMar/>
          </w:tcPr>
          <w:p w:rsidR="4848974B" w:rsidP="4848974B" w:rsidRDefault="4848974B" w14:paraId="25F191EC">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LandfillWood</w:t>
            </w:r>
          </w:p>
        </w:tc>
        <w:tc>
          <w:tcPr>
            <w:tcW w:w="5232" w:type="dxa"/>
            <w:shd w:val="clear" w:color="auto" w:fill="auto"/>
            <w:tcMar/>
          </w:tcPr>
          <w:p w:rsidR="4848974B" w:rsidP="4848974B" w:rsidRDefault="4848974B" w14:paraId="29BA189A" w14:textId="54ECE3CD">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Will be split into degradable and non-degradable components</w:t>
            </w:r>
          </w:p>
        </w:tc>
      </w:tr>
      <w:tr w:rsidR="4848974B" w:rsidTr="4848974B" w14:paraId="0AD63AF8">
        <w:trPr>
          <w:trHeight w:val="284"/>
        </w:trPr>
        <w:tc>
          <w:tcPr>
            <w:tcW w:w="1319" w:type="dxa"/>
            <w:shd w:val="clear" w:color="auto" w:fill="auto"/>
            <w:tcMar/>
          </w:tcPr>
          <w:p w:rsidR="4848974B" w:rsidP="4848974B" w:rsidRDefault="4848974B" w14:paraId="1CEB61AA">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1001</w:t>
            </w:r>
          </w:p>
        </w:tc>
        <w:tc>
          <w:tcPr>
            <w:tcW w:w="2544" w:type="dxa"/>
            <w:shd w:val="clear" w:color="auto" w:fill="auto"/>
            <w:tcMar/>
          </w:tcPr>
          <w:p w:rsidR="4848974B" w:rsidP="4848974B" w:rsidRDefault="4848974B" w14:paraId="4E5A5C74">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DumpWood</w:t>
            </w:r>
          </w:p>
        </w:tc>
        <w:tc>
          <w:tcPr>
            <w:tcW w:w="5232" w:type="dxa"/>
            <w:shd w:val="clear" w:color="auto" w:fill="auto"/>
            <w:tcMar/>
          </w:tcPr>
          <w:p w:rsidR="4848974B" w:rsidP="4848974B" w:rsidRDefault="4848974B" w14:paraId="2E2054B1">
            <w:pPr>
              <w:widowControl w:val="1"/>
              <w:spacing w:after="0"/>
              <w:ind w:firstLine="0"/>
              <w:rPr>
                <w:rFonts w:ascii="Calibri" w:hAnsi="Calibri" w:cs="Calibri"/>
                <w:color w:val="000000" w:themeColor="text1" w:themeTint="FF" w:themeShade="FF"/>
                <w:sz w:val="22"/>
                <w:szCs w:val="22"/>
              </w:rPr>
            </w:pPr>
          </w:p>
        </w:tc>
      </w:tr>
      <w:tr w:rsidR="4848974B" w:rsidTr="4848974B" w14:paraId="0A88FBFD">
        <w:trPr>
          <w:trHeight w:val="284"/>
        </w:trPr>
        <w:tc>
          <w:tcPr>
            <w:tcW w:w="1319" w:type="dxa"/>
            <w:shd w:val="clear" w:color="auto" w:fill="auto"/>
            <w:tcMar/>
          </w:tcPr>
          <w:p w:rsidR="4848974B" w:rsidP="4848974B" w:rsidRDefault="4848974B" w14:paraId="605B379E">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1002</w:t>
            </w:r>
          </w:p>
        </w:tc>
        <w:tc>
          <w:tcPr>
            <w:tcW w:w="2544" w:type="dxa"/>
            <w:shd w:val="clear" w:color="auto" w:fill="auto"/>
            <w:tcMar/>
          </w:tcPr>
          <w:p w:rsidR="4848974B" w:rsidP="4848974B" w:rsidRDefault="4848974B" w14:paraId="385A1F8C">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CombustionFuel</w:t>
            </w:r>
          </w:p>
        </w:tc>
        <w:tc>
          <w:tcPr>
            <w:tcW w:w="5232" w:type="dxa"/>
            <w:shd w:val="clear" w:color="auto" w:fill="auto"/>
            <w:tcMar/>
          </w:tcPr>
          <w:p w:rsidR="4848974B" w:rsidP="4848974B" w:rsidRDefault="4848974B" w14:paraId="17C765F1" w14:textId="006CA9A3">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Used for burning and bioenergy in forest sector</w:t>
            </w:r>
          </w:p>
        </w:tc>
      </w:tr>
      <w:tr w:rsidR="4848974B" w:rsidTr="4848974B" w14:paraId="27C60750">
        <w:trPr>
          <w:trHeight w:val="284"/>
        </w:trPr>
        <w:tc>
          <w:tcPr>
            <w:tcW w:w="1319" w:type="dxa"/>
            <w:shd w:val="clear" w:color="auto" w:fill="auto"/>
            <w:tcMar/>
          </w:tcPr>
          <w:p w:rsidR="4848974B" w:rsidP="4848974B" w:rsidRDefault="4848974B" w14:paraId="6BCF07DF">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1003</w:t>
            </w:r>
          </w:p>
        </w:tc>
        <w:tc>
          <w:tcPr>
            <w:tcW w:w="2544" w:type="dxa"/>
            <w:shd w:val="clear" w:color="auto" w:fill="auto"/>
            <w:tcMar/>
          </w:tcPr>
          <w:p w:rsidR="4848974B" w:rsidP="4848974B" w:rsidRDefault="4848974B" w14:paraId="46FEBBBB" w14:textId="48B76353">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DumpPaper</w:t>
            </w:r>
          </w:p>
        </w:tc>
        <w:tc>
          <w:tcPr>
            <w:tcW w:w="5232" w:type="dxa"/>
            <w:shd w:val="clear" w:color="auto" w:fill="auto"/>
            <w:tcMar/>
          </w:tcPr>
          <w:p w:rsidR="4848974B" w:rsidP="4848974B" w:rsidRDefault="4848974B" w14:paraId="3B5BE88F">
            <w:pPr>
              <w:widowControl w:val="1"/>
              <w:spacing w:after="0"/>
              <w:ind w:firstLine="0"/>
              <w:rPr>
                <w:rFonts w:ascii="Calibri" w:hAnsi="Calibri" w:cs="Calibri"/>
                <w:color w:val="000000" w:themeColor="text1" w:themeTint="FF" w:themeShade="FF"/>
                <w:sz w:val="22"/>
                <w:szCs w:val="22"/>
              </w:rPr>
            </w:pPr>
          </w:p>
        </w:tc>
      </w:tr>
      <w:tr w:rsidR="4848974B" w:rsidTr="4848974B" w14:paraId="62959614">
        <w:trPr>
          <w:trHeight w:val="284"/>
        </w:trPr>
        <w:tc>
          <w:tcPr>
            <w:tcW w:w="1319" w:type="dxa"/>
            <w:shd w:val="clear" w:color="auto" w:fill="auto"/>
            <w:tcMar/>
          </w:tcPr>
          <w:p w:rsidR="4848974B" w:rsidP="4848974B" w:rsidRDefault="4848974B" w14:paraId="5030131A">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1004</w:t>
            </w:r>
          </w:p>
        </w:tc>
        <w:tc>
          <w:tcPr>
            <w:tcW w:w="2544" w:type="dxa"/>
            <w:shd w:val="clear" w:color="auto" w:fill="auto"/>
            <w:tcMar/>
          </w:tcPr>
          <w:p w:rsidR="4848974B" w:rsidP="4848974B" w:rsidRDefault="4848974B" w14:paraId="68344BAC">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LandfillPaper</w:t>
            </w:r>
          </w:p>
        </w:tc>
        <w:tc>
          <w:tcPr>
            <w:tcW w:w="5232" w:type="dxa"/>
            <w:shd w:val="clear" w:color="auto" w:fill="auto"/>
            <w:tcMar/>
          </w:tcPr>
          <w:p w:rsidR="4848974B" w:rsidP="4848974B" w:rsidRDefault="4848974B" w14:paraId="21F32781" w14:textId="7E64C08F">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Will be split into degradable and non-degradable components</w:t>
            </w:r>
          </w:p>
        </w:tc>
      </w:tr>
      <w:tr w:rsidR="4848974B" w:rsidTr="4848974B" w14:paraId="47ED415E">
        <w:trPr>
          <w:trHeight w:val="284"/>
        </w:trPr>
        <w:tc>
          <w:tcPr>
            <w:tcW w:w="1319" w:type="dxa"/>
            <w:tcBorders>
              <w:bottom w:val="single" w:color="auto" w:sz="4"/>
            </w:tcBorders>
            <w:shd w:val="clear" w:color="auto" w:fill="auto"/>
            <w:tcMar/>
          </w:tcPr>
          <w:p w:rsidR="4848974B" w:rsidP="4848974B" w:rsidRDefault="4848974B" w14:paraId="4CF4B88D">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1005</w:t>
            </w:r>
          </w:p>
        </w:tc>
        <w:tc>
          <w:tcPr>
            <w:tcW w:w="2544" w:type="dxa"/>
            <w:tcBorders>
              <w:bottom w:val="single" w:color="auto" w:sz="4"/>
            </w:tcBorders>
            <w:shd w:val="clear" w:color="auto" w:fill="auto"/>
            <w:tcMar/>
          </w:tcPr>
          <w:p w:rsidR="4848974B" w:rsidP="4848974B" w:rsidRDefault="4848974B" w14:paraId="4C4FF521">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Fuel</w:t>
            </w:r>
          </w:p>
        </w:tc>
        <w:tc>
          <w:tcPr>
            <w:tcW w:w="5232" w:type="dxa"/>
            <w:tcBorders>
              <w:bottom w:val="single" w:color="auto" w:sz="4"/>
            </w:tcBorders>
            <w:shd w:val="clear" w:color="auto" w:fill="auto"/>
            <w:tcMar/>
          </w:tcPr>
          <w:p w:rsidR="4848974B" w:rsidP="4848974B" w:rsidRDefault="4848974B" w14:paraId="680BB3D2" w14:textId="63B55D81">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Used for burning and bioenergy outside of forest sector</w:t>
            </w:r>
          </w:p>
        </w:tc>
      </w:tr>
      <w:tr w:rsidR="4848974B" w:rsidTr="4848974B" w14:paraId="70707CAC">
        <w:trPr>
          <w:trHeight w:val="284"/>
        </w:trPr>
        <w:tc>
          <w:tcPr>
            <w:tcW w:w="1319" w:type="dxa"/>
            <w:shd w:val="clear" w:color="auto" w:fill="auto"/>
            <w:tcMar/>
          </w:tcPr>
          <w:p w:rsidR="4848974B" w:rsidP="4848974B" w:rsidRDefault="4848974B" w14:paraId="2BD268A2" w14:textId="6CB404FE">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1009</w:t>
            </w:r>
          </w:p>
        </w:tc>
        <w:tc>
          <w:tcPr>
            <w:tcW w:w="2544" w:type="dxa"/>
            <w:shd w:val="clear" w:color="auto" w:fill="auto"/>
            <w:tcMar/>
          </w:tcPr>
          <w:p w:rsidR="4848974B" w:rsidP="4848974B" w:rsidRDefault="4848974B" w14:paraId="33082E2E" w14:textId="70E0F124">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DegradeableLandfillWood</w:t>
            </w:r>
          </w:p>
        </w:tc>
        <w:tc>
          <w:tcPr>
            <w:tcW w:w="5232" w:type="dxa"/>
            <w:shd w:val="clear" w:color="auto" w:fill="auto"/>
            <w:tcMar/>
          </w:tcPr>
          <w:p w:rsidR="4848974B" w:rsidP="4848974B" w:rsidRDefault="4848974B" w14:paraId="0D350DE5" w14:textId="3CDF62A9">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The amount of LandfillWood that is subject to decay</w:t>
            </w:r>
          </w:p>
        </w:tc>
      </w:tr>
      <w:tr w:rsidR="4848974B" w:rsidTr="4848974B" w14:paraId="731E0D40">
        <w:trPr>
          <w:trHeight w:val="284"/>
        </w:trPr>
        <w:tc>
          <w:tcPr>
            <w:tcW w:w="1319" w:type="dxa"/>
            <w:shd w:val="clear" w:color="auto" w:fill="auto"/>
            <w:tcMar/>
          </w:tcPr>
          <w:p w:rsidR="4848974B" w:rsidP="4848974B" w:rsidRDefault="4848974B" w14:paraId="11F199D2" w14:textId="39EE0B9D">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1010</w:t>
            </w:r>
          </w:p>
        </w:tc>
        <w:tc>
          <w:tcPr>
            <w:tcW w:w="2544" w:type="dxa"/>
            <w:shd w:val="clear" w:color="auto" w:fill="auto"/>
            <w:tcMar/>
          </w:tcPr>
          <w:p w:rsidR="4848974B" w:rsidP="4848974B" w:rsidRDefault="4848974B" w14:paraId="330F6298" w14:textId="39D61FBD">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DegradeableLandfillPaper</w:t>
            </w:r>
          </w:p>
        </w:tc>
        <w:tc>
          <w:tcPr>
            <w:tcW w:w="5232" w:type="dxa"/>
            <w:shd w:val="clear" w:color="auto" w:fill="auto"/>
            <w:tcMar/>
          </w:tcPr>
          <w:p w:rsidR="4848974B" w:rsidP="4848974B" w:rsidRDefault="4848974B" w14:paraId="2E621872" w14:textId="7FCF51EA">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The amount of LandfillPaper that is subject to decay</w:t>
            </w:r>
          </w:p>
        </w:tc>
      </w:tr>
      <w:tr w:rsidR="4848974B" w:rsidTr="4848974B" w14:paraId="5F907852">
        <w:trPr>
          <w:trHeight w:val="284"/>
        </w:trPr>
        <w:tc>
          <w:tcPr>
            <w:tcW w:w="1319" w:type="dxa"/>
            <w:shd w:val="clear" w:color="auto" w:fill="FFC000" w:themeFill="accent4"/>
            <w:tcMar/>
          </w:tcPr>
          <w:p w:rsidR="4848974B" w:rsidP="4848974B" w:rsidRDefault="4848974B" w14:paraId="0E213C33" w14:textId="15FC60D4">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1500</w:t>
            </w:r>
          </w:p>
        </w:tc>
        <w:tc>
          <w:tcPr>
            <w:tcW w:w="2544" w:type="dxa"/>
            <w:shd w:val="clear" w:color="auto" w:fill="FFC000" w:themeFill="accent4"/>
            <w:tcMar/>
          </w:tcPr>
          <w:p w:rsidR="4848974B" w:rsidP="4848974B" w:rsidRDefault="4848974B" w14:paraId="73D3B130" w14:textId="4FED0C6F">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 xml:space="preserve">Anaerobic </w:t>
            </w:r>
          </w:p>
        </w:tc>
        <w:tc>
          <w:tcPr>
            <w:tcW w:w="5232" w:type="dxa"/>
            <w:shd w:val="clear" w:color="auto" w:fill="FFC000" w:themeFill="accent4"/>
            <w:tcMar/>
          </w:tcPr>
          <w:p w:rsidR="4848974B" w:rsidP="4848974B" w:rsidRDefault="4848974B" w14:paraId="141E0220" w14:textId="204B9067">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Anaerobic decay pathway</w:t>
            </w:r>
          </w:p>
        </w:tc>
      </w:tr>
      <w:tr w:rsidR="4848974B" w:rsidTr="4848974B" w14:paraId="29F687B7">
        <w:trPr>
          <w:trHeight w:val="284"/>
        </w:trPr>
        <w:tc>
          <w:tcPr>
            <w:tcW w:w="1319" w:type="dxa"/>
            <w:shd w:val="clear" w:color="auto" w:fill="FFC000" w:themeFill="accent4"/>
            <w:tcMar/>
          </w:tcPr>
          <w:p w:rsidR="4848974B" w:rsidP="4848974B" w:rsidRDefault="4848974B" w14:paraId="1A2F3FC3" w14:textId="7B59FDBD">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1511</w:t>
            </w:r>
          </w:p>
        </w:tc>
        <w:tc>
          <w:tcPr>
            <w:tcW w:w="2544" w:type="dxa"/>
            <w:shd w:val="clear" w:color="auto" w:fill="FFC000" w:themeFill="accent4"/>
            <w:tcMar/>
          </w:tcPr>
          <w:p w:rsidR="4848974B" w:rsidP="4848974B" w:rsidRDefault="4848974B" w14:paraId="0994C117" w14:textId="579D6183">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Aerobic</w:t>
            </w:r>
          </w:p>
        </w:tc>
        <w:tc>
          <w:tcPr>
            <w:tcW w:w="5232" w:type="dxa"/>
            <w:shd w:val="clear" w:color="auto" w:fill="FFC000" w:themeFill="accent4"/>
            <w:tcMar/>
          </w:tcPr>
          <w:p w:rsidR="4848974B" w:rsidP="4848974B" w:rsidRDefault="4848974B" w14:paraId="05C4D5BE" w14:textId="6D03631E">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 xml:space="preserve">Aerobic decay pathway </w:t>
            </w:r>
          </w:p>
        </w:tc>
      </w:tr>
      <w:tr w:rsidR="4848974B" w:rsidTr="4848974B" w14:paraId="3C01DBB3">
        <w:trPr>
          <w:trHeight w:val="284"/>
        </w:trPr>
        <w:tc>
          <w:tcPr>
            <w:tcW w:w="1319" w:type="dxa"/>
            <w:shd w:val="clear" w:color="auto" w:fill="auto"/>
            <w:tcMar/>
          </w:tcPr>
          <w:p w:rsidR="4848974B" w:rsidP="4848974B" w:rsidRDefault="4848974B" w14:paraId="06F44557">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2006</w:t>
            </w:r>
          </w:p>
        </w:tc>
        <w:tc>
          <w:tcPr>
            <w:tcW w:w="2544" w:type="dxa"/>
            <w:shd w:val="clear" w:color="auto" w:fill="auto"/>
            <w:tcMar/>
          </w:tcPr>
          <w:p w:rsidR="4848974B" w:rsidP="4848974B" w:rsidRDefault="4848974B" w14:paraId="415E3F49">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E_CO2</w:t>
            </w:r>
          </w:p>
        </w:tc>
        <w:tc>
          <w:tcPr>
            <w:tcW w:w="5232" w:type="dxa"/>
            <w:shd w:val="clear" w:color="auto" w:fill="auto"/>
            <w:tcMar/>
          </w:tcPr>
          <w:p w:rsidR="4848974B" w:rsidP="4848974B" w:rsidRDefault="4848974B" w14:paraId="117D891D" w14:textId="6F1213E4">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end point emissions in the form of CO</w:t>
            </w:r>
            <w:r w:rsidRPr="4848974B" w:rsidR="4848974B">
              <w:rPr>
                <w:rFonts w:ascii="Calibri" w:hAnsi="Calibri" w:cs="Calibri"/>
                <w:color w:val="000000" w:themeColor="text1" w:themeTint="FF" w:themeShade="FF"/>
                <w:sz w:val="22"/>
                <w:szCs w:val="22"/>
                <w:vertAlign w:val="subscript"/>
              </w:rPr>
              <w:t>2</w:t>
            </w:r>
          </w:p>
        </w:tc>
      </w:tr>
      <w:tr w:rsidR="4848974B" w:rsidTr="4848974B" w14:paraId="6B1D5C0B">
        <w:trPr>
          <w:trHeight w:val="284"/>
        </w:trPr>
        <w:tc>
          <w:tcPr>
            <w:tcW w:w="1319" w:type="dxa"/>
            <w:shd w:val="clear" w:color="auto" w:fill="auto"/>
            <w:tcMar/>
          </w:tcPr>
          <w:p w:rsidR="4848974B" w:rsidP="4848974B" w:rsidRDefault="4848974B" w14:paraId="6B30BAFE">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2007</w:t>
            </w:r>
          </w:p>
        </w:tc>
        <w:tc>
          <w:tcPr>
            <w:tcW w:w="2544" w:type="dxa"/>
            <w:shd w:val="clear" w:color="auto" w:fill="auto"/>
            <w:tcMar/>
          </w:tcPr>
          <w:p w:rsidR="4848974B" w:rsidP="4848974B" w:rsidRDefault="4848974B" w14:paraId="14219CFB">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E_CH4</w:t>
            </w:r>
          </w:p>
        </w:tc>
        <w:tc>
          <w:tcPr>
            <w:tcW w:w="5232" w:type="dxa"/>
            <w:shd w:val="clear" w:color="auto" w:fill="auto"/>
            <w:tcMar/>
          </w:tcPr>
          <w:p w:rsidR="4848974B" w:rsidP="4848974B" w:rsidRDefault="4848974B" w14:paraId="197214E0" w14:textId="79498ABC">
            <w:pPr>
              <w:widowControl w:val="1"/>
              <w:spacing w:after="0"/>
              <w:ind w:firstLine="0"/>
              <w:rPr>
                <w:rFonts w:ascii="Calibri" w:hAnsi="Calibri" w:cs="Calibri"/>
                <w:color w:val="000000" w:themeColor="text1" w:themeTint="FF" w:themeShade="FF"/>
                <w:sz w:val="22"/>
                <w:szCs w:val="22"/>
                <w:vertAlign w:val="subscript"/>
              </w:rPr>
            </w:pPr>
            <w:r w:rsidRPr="4848974B" w:rsidR="4848974B">
              <w:rPr>
                <w:rFonts w:ascii="Calibri" w:hAnsi="Calibri" w:cs="Calibri"/>
                <w:color w:val="000000" w:themeColor="text1" w:themeTint="FF" w:themeShade="FF"/>
                <w:sz w:val="22"/>
                <w:szCs w:val="22"/>
              </w:rPr>
              <w:t>end point emissions in the form of CH</w:t>
            </w:r>
            <w:r w:rsidRPr="4848974B" w:rsidR="4848974B">
              <w:rPr>
                <w:rFonts w:ascii="Calibri" w:hAnsi="Calibri" w:cs="Calibri"/>
                <w:color w:val="000000" w:themeColor="text1" w:themeTint="FF" w:themeShade="FF"/>
                <w:sz w:val="22"/>
                <w:szCs w:val="22"/>
                <w:vertAlign w:val="subscript"/>
              </w:rPr>
              <w:t>4</w:t>
            </w:r>
          </w:p>
        </w:tc>
      </w:tr>
      <w:tr w:rsidR="4848974B" w:rsidTr="4848974B" w14:paraId="6A82765F">
        <w:trPr>
          <w:trHeight w:val="284"/>
        </w:trPr>
        <w:tc>
          <w:tcPr>
            <w:tcW w:w="1319" w:type="dxa"/>
            <w:shd w:val="clear" w:color="auto" w:fill="auto"/>
            <w:tcMar/>
          </w:tcPr>
          <w:p w:rsidR="4848974B" w:rsidP="4848974B" w:rsidRDefault="4848974B" w14:paraId="185362A5" w14:textId="7C45AD7B">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2008</w:t>
            </w:r>
          </w:p>
        </w:tc>
        <w:tc>
          <w:tcPr>
            <w:tcW w:w="2544" w:type="dxa"/>
            <w:shd w:val="clear" w:color="auto" w:fill="auto"/>
            <w:tcMar/>
          </w:tcPr>
          <w:p w:rsidR="4848974B" w:rsidP="4848974B" w:rsidRDefault="4848974B" w14:paraId="75162D8C" w14:textId="1A3B6876">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PotentialCH4</w:t>
            </w:r>
          </w:p>
        </w:tc>
        <w:tc>
          <w:tcPr>
            <w:tcW w:w="5232" w:type="dxa"/>
            <w:shd w:val="clear" w:color="auto" w:fill="auto"/>
            <w:tcMar/>
          </w:tcPr>
          <w:p w:rsidR="4848974B" w:rsidP="4848974B" w:rsidRDefault="4848974B" w14:paraId="2748FC34" w14:textId="62AD1A2E">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CH</w:t>
            </w:r>
            <w:r w:rsidRPr="4848974B" w:rsidR="4848974B">
              <w:rPr>
                <w:rFonts w:ascii="Calibri" w:hAnsi="Calibri" w:cs="Calibri"/>
                <w:color w:val="000000" w:themeColor="text1" w:themeTint="FF" w:themeShade="FF"/>
                <w:sz w:val="22"/>
                <w:szCs w:val="22"/>
                <w:vertAlign w:val="subscript"/>
              </w:rPr>
              <w:t>4</w:t>
            </w:r>
            <w:r w:rsidRPr="4848974B" w:rsidR="4848974B">
              <w:rPr>
                <w:rFonts w:ascii="Calibri" w:hAnsi="Calibri" w:cs="Calibri"/>
                <w:color w:val="000000" w:themeColor="text1" w:themeTint="FF" w:themeShade="FF"/>
                <w:sz w:val="22"/>
                <w:szCs w:val="22"/>
              </w:rPr>
              <w:t xml:space="preserve"> produced through anaerobic decay that, depending on configuration may be released as an end point emission or may be treated by landfill gas management and oxidation</w:t>
            </w:r>
          </w:p>
        </w:tc>
      </w:tr>
      <w:tr w:rsidR="4848974B" w:rsidTr="4848974B" w14:paraId="6B51B166">
        <w:trPr>
          <w:trHeight w:val="284"/>
        </w:trPr>
        <w:tc>
          <w:tcPr>
            <w:tcW w:w="1319" w:type="dxa"/>
            <w:shd w:val="clear" w:color="auto" w:fill="auto"/>
            <w:tcMar/>
          </w:tcPr>
          <w:p w:rsidR="4848974B" w:rsidP="4848974B" w:rsidRDefault="4848974B" w14:paraId="001BFD94" w14:textId="0CE67D88">
            <w:pPr>
              <w:widowControl w:val="1"/>
              <w:spacing w:after="0"/>
              <w:ind w:firstLine="0"/>
              <w:jc w:val="right"/>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2999</w:t>
            </w:r>
          </w:p>
        </w:tc>
        <w:tc>
          <w:tcPr>
            <w:tcW w:w="2544" w:type="dxa"/>
            <w:shd w:val="clear" w:color="auto" w:fill="auto"/>
            <w:tcMar/>
          </w:tcPr>
          <w:p w:rsidR="4848974B" w:rsidP="4848974B" w:rsidRDefault="4848974B" w14:paraId="61C794C0" w14:textId="3D6CFA42">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AerobicCO2</w:t>
            </w:r>
            <w:commentRangeStart w:id="889720081"/>
            <w:commentRangeStart w:id="1553875461"/>
            <w:commentRangeStart w:id="754730483"/>
            <w:commentRangeEnd w:id="889720081"/>
            <w:r>
              <w:rPr>
                <w:rStyle w:val="CommentReference"/>
              </w:rPr>
              <w:commentReference w:id="889720081"/>
            </w:r>
            <w:commentRangeEnd w:id="1553875461"/>
            <w:r>
              <w:rPr>
                <w:rStyle w:val="CommentReference"/>
              </w:rPr>
              <w:commentReference w:id="1553875461"/>
            </w:r>
            <w:commentRangeEnd w:id="754730483"/>
            <w:r>
              <w:rPr>
                <w:rStyle w:val="CommentReference"/>
              </w:rPr>
              <w:commentReference w:id="754730483"/>
            </w:r>
          </w:p>
        </w:tc>
        <w:tc>
          <w:tcPr>
            <w:tcW w:w="5232" w:type="dxa"/>
            <w:shd w:val="clear" w:color="auto" w:fill="auto"/>
            <w:tcMar/>
          </w:tcPr>
          <w:p w:rsidR="4848974B" w:rsidP="4848974B" w:rsidRDefault="4848974B" w14:paraId="018D8C9F" w14:textId="30AFF916">
            <w:pPr>
              <w:widowControl w:val="1"/>
              <w:spacing w:after="0"/>
              <w:ind w:firstLine="0"/>
              <w:rPr>
                <w:rFonts w:ascii="Calibri" w:hAnsi="Calibri" w:cs="Calibri"/>
                <w:color w:val="000000" w:themeColor="text1" w:themeTint="FF" w:themeShade="FF"/>
                <w:sz w:val="22"/>
                <w:szCs w:val="22"/>
              </w:rPr>
            </w:pPr>
            <w:r w:rsidRPr="4848974B" w:rsidR="4848974B">
              <w:rPr>
                <w:rFonts w:ascii="Calibri" w:hAnsi="Calibri" w:cs="Calibri"/>
                <w:color w:val="000000" w:themeColor="text1" w:themeTint="FF" w:themeShade="FF"/>
                <w:sz w:val="22"/>
                <w:szCs w:val="22"/>
              </w:rPr>
              <w:t>CO</w:t>
            </w:r>
            <w:r w:rsidRPr="4848974B" w:rsidR="4848974B">
              <w:rPr>
                <w:rFonts w:ascii="Calibri" w:hAnsi="Calibri" w:cs="Calibri"/>
                <w:color w:val="000000" w:themeColor="text1" w:themeTint="FF" w:themeShade="FF"/>
                <w:sz w:val="22"/>
                <w:szCs w:val="22"/>
                <w:vertAlign w:val="subscript"/>
              </w:rPr>
              <w:t xml:space="preserve">2 </w:t>
            </w:r>
            <w:r w:rsidRPr="4848974B" w:rsidR="4848974B">
              <w:rPr>
                <w:rFonts w:ascii="Calibri" w:hAnsi="Calibri" w:cs="Calibri"/>
                <w:color w:val="000000" w:themeColor="text1" w:themeTint="FF" w:themeShade="FF"/>
                <w:sz w:val="22"/>
                <w:szCs w:val="22"/>
              </w:rPr>
              <w:t>emitted through aerobic respiration</w:t>
            </w:r>
            <w:commentRangeStart w:id="166985838"/>
            <w:commentRangeStart w:id="427065372"/>
            <w:commentRangeEnd w:id="166985838"/>
            <w:r>
              <w:rPr>
                <w:rStyle w:val="CommentReference"/>
              </w:rPr>
              <w:commentReference w:id="166985838"/>
            </w:r>
            <w:commentRangeEnd w:id="427065372"/>
            <w:r>
              <w:rPr>
                <w:rStyle w:val="CommentReference"/>
              </w:rPr>
              <w:commentReference w:id="427065372"/>
            </w:r>
          </w:p>
        </w:tc>
      </w:tr>
    </w:tbl>
    <w:p w:rsidR="004F7CBE" w:rsidP="4848974B" w:rsidRDefault="004F7CBE" w14:paraId="2BA07320" w14:textId="518A04F0">
      <w:pPr>
        <w:pStyle w:val="Normal"/>
        <w:spacing w:after="0"/>
        <w:ind w:firstLine="0"/>
      </w:pPr>
    </w:p>
    <w:p w:rsidR="004F7CBE" w:rsidRDefault="004F7CBE" w14:paraId="000AC612" w14:textId="77777777">
      <w:pPr>
        <w:spacing w:after="0"/>
        <w:ind w:firstLine="0"/>
      </w:pPr>
    </w:p>
    <w:p w:rsidR="003C03FB" w:rsidRDefault="00A838D6" w14:paraId="4FB56357" w14:textId="1AF51151">
      <w:pPr>
        <w:pStyle w:val="Heading3"/>
        <w:tabs>
          <w:tab w:val="left" w:pos="1440"/>
        </w:tabs>
        <w:ind w:left="450"/>
      </w:pPr>
      <w:r>
        <w:t>Disposal</w:t>
      </w:r>
      <w:r w:rsidR="001D5DBF">
        <w:t xml:space="preserve"> </w:t>
      </w:r>
    </w:p>
    <w:p w:rsidR="003C03FB" w:rsidRDefault="003C03FB" w14:paraId="7CB0F052" w14:textId="77777777">
      <w:pPr>
        <w:spacing w:after="0"/>
        <w:ind w:firstLine="0"/>
      </w:pPr>
    </w:p>
    <w:p w:rsidR="003C03FB" w:rsidRDefault="00D563BC" w14:paraId="2B64D287" w14:textId="5E97168A">
      <w:pPr>
        <w:spacing w:after="0"/>
        <w:ind w:firstLine="0"/>
      </w:pPr>
      <w:r>
        <w:t xml:space="preserve">At the end of the previous step, the C is mostly in </w:t>
      </w:r>
      <w:r w:rsidR="00DD1946">
        <w:t xml:space="preserve">special </w:t>
      </w:r>
      <w:r>
        <w:t>pools such as fuel, dumps, or landfills</w:t>
      </w:r>
      <w:r w:rsidR="004F7CBE">
        <w:t xml:space="preserve"> (Figure 3)</w:t>
      </w:r>
      <w:r>
        <w:t xml:space="preserve">. </w:t>
      </w:r>
      <w:r w:rsidR="00FE396D">
        <w:t xml:space="preserve">Because there are different pathways for the carbon that are all </w:t>
      </w:r>
      <w:r w:rsidR="00C070C8">
        <w:t>handled</w:t>
      </w:r>
      <w:r w:rsidR="00FE396D">
        <w:t xml:space="preserve"> in one table, t</w:t>
      </w:r>
      <w:r w:rsidR="00DD1946">
        <w:t>his is the most complicated table to understand and to parameterize.</w:t>
      </w:r>
    </w:p>
    <w:p w:rsidR="00DD1946" w:rsidRDefault="00DD1946" w14:paraId="37DFD80A" w14:textId="216FD7C5">
      <w:pPr>
        <w:spacing w:after="0"/>
        <w:ind w:firstLine="0"/>
      </w:pPr>
    </w:p>
    <w:p w:rsidR="00DD1946" w:rsidP="00DD1946" w:rsidRDefault="00DD1946" w14:paraId="4098E714" w14:textId="6239B3DA" w14:noSpellErr="1">
      <w:pPr>
        <w:spacing w:after="0"/>
        <w:ind w:firstLine="0"/>
      </w:pPr>
      <w:r w:rsidR="1FB887AE">
        <w:rPr/>
        <w:t>There are three different options for what happens to these special pools</w:t>
      </w:r>
      <w:r w:rsidR="1FB887AE">
        <w:rPr/>
        <w:t xml:space="preserve"> (Table 1)</w:t>
      </w:r>
      <w:r w:rsidR="1FB887AE">
        <w:rPr/>
        <w:t>.</w:t>
      </w:r>
    </w:p>
    <w:p w:rsidR="009D4676" w:rsidP="00DD1946" w:rsidRDefault="009D4676" w14:paraId="66170B0F" w14:textId="77777777">
      <w:pPr>
        <w:spacing w:after="0"/>
        <w:ind w:firstLine="0"/>
      </w:pPr>
    </w:p>
    <w:p w:rsidR="00DD1946" w:rsidP="00DD1946" w:rsidRDefault="00DD1946" w14:paraId="42545282" w14:textId="65488658">
      <w:pPr>
        <w:pStyle w:val="ListParagraph"/>
        <w:numPr>
          <w:ilvl w:val="0"/>
          <w:numId w:val="27"/>
        </w:numPr>
        <w:spacing w:after="0"/>
      </w:pPr>
      <w:r>
        <w:t xml:space="preserve">The pool immediately and entirely </w:t>
      </w:r>
      <w:r w:rsidR="00FE396D">
        <w:t>transforms to gasses</w:t>
      </w:r>
      <w:r>
        <w:t>. Examples of this would be for fuel or combustible fuel. The definition for this case is like most of the other tables: the destination gas, and the proportion of the material that goes to the gas.</w:t>
      </w:r>
    </w:p>
    <w:p w:rsidR="00DD1946" w:rsidP="00DD1946" w:rsidRDefault="00DD1946" w14:paraId="5F54DB5A" w14:textId="77777777">
      <w:pPr>
        <w:pStyle w:val="ListParagraph"/>
        <w:spacing w:after="0"/>
        <w:ind w:firstLine="0"/>
      </w:pPr>
    </w:p>
    <w:p w:rsidR="00DD1946" w:rsidP="00DD1946" w:rsidRDefault="00DD1946" w14:paraId="75B72FEB" w14:textId="7B4A9710">
      <w:pPr>
        <w:pStyle w:val="ListParagraph"/>
        <w:numPr>
          <w:ilvl w:val="0"/>
          <w:numId w:val="27"/>
        </w:numPr>
        <w:spacing w:after="0"/>
        <w:rPr/>
      </w:pPr>
      <w:r w:rsidR="1FB887AE">
        <w:rPr/>
        <w:t xml:space="preserve">The entire pool follows anaerobic or aerobic decay. An example would be </w:t>
      </w:r>
      <w:proofErr w:type="spellStart"/>
      <w:r w:rsidR="1FB887AE">
        <w:rPr/>
        <w:t>DumpPaper</w:t>
      </w:r>
      <w:proofErr w:type="spellEnd"/>
      <w:r w:rsidR="1FB887AE">
        <w:rPr/>
        <w:t xml:space="preserve"> or </w:t>
      </w:r>
      <w:proofErr w:type="spellStart"/>
      <w:r w:rsidR="1FB887AE">
        <w:rPr/>
        <w:t>DumpWood</w:t>
      </w:r>
      <w:proofErr w:type="spellEnd"/>
      <w:r w:rsidR="1FB887AE">
        <w:rPr/>
        <w:t>. In this case, only the type of decay and the half-life of the pool are defined by the user.</w:t>
      </w:r>
    </w:p>
    <w:p w:rsidR="00DD1946" w:rsidP="00DD1946" w:rsidRDefault="00DD1946" w14:paraId="26430AD7" w14:textId="77777777">
      <w:pPr>
        <w:pStyle w:val="ListParagraph"/>
      </w:pPr>
    </w:p>
    <w:p w:rsidR="00DD1946" w:rsidP="00DD1946" w:rsidRDefault="00DD1946" w14:paraId="1584E49D" w14:textId="1B8DCF22">
      <w:pPr>
        <w:pStyle w:val="ListParagraph"/>
        <w:numPr>
          <w:ilvl w:val="0"/>
          <w:numId w:val="27"/>
        </w:numPr>
        <w:spacing w:after="0"/>
        <w:rPr/>
      </w:pPr>
      <w:r w:rsidR="6426BA3B">
        <w:rPr/>
        <w:t xml:space="preserve">The pool is partially decayed and partially transferred to another pool. In this case, the user will define the proportion that goes to the other pool (as in type 1) as well as the decay type and half-life that new pool. For example, </w:t>
      </w:r>
      <w:proofErr w:type="spellStart"/>
      <w:r w:rsidR="6426BA3B">
        <w:rPr/>
        <w:t>LandfillWood</w:t>
      </w:r>
      <w:proofErr w:type="spellEnd"/>
      <w:r w:rsidR="6426BA3B">
        <w:rPr/>
        <w:t xml:space="preserve"> will in part go to a degradable landfill wood pool. This pool will then decay using anaerobic decay with a half-life.</w:t>
      </w:r>
    </w:p>
    <w:p w:rsidR="004F7CBE" w:rsidP="00C070C8" w:rsidRDefault="004F7CBE" w14:paraId="3935B390" w14:textId="77777777">
      <w:pPr>
        <w:pStyle w:val="ListParagraph"/>
      </w:pPr>
    </w:p>
    <w:p w:rsidR="00AE6C9E" w:rsidP="6426BA3B" w:rsidRDefault="00AE6C9E" w14:paraId="7E5951E6" w14:textId="43A7F13A">
      <w:pPr>
        <w:ind w:firstLine="0"/>
      </w:pPr>
    </w:p>
    <w:p w:rsidR="00C91456" w:rsidP="00C91456" w:rsidRDefault="00C91456" w14:paraId="558B6D1F" w14:textId="77777777">
      <w:pPr>
        <w:pStyle w:val="Default"/>
      </w:pPr>
    </w:p>
    <w:p w:rsidR="00C91456" w:rsidP="00C91456" w:rsidRDefault="00C91456" w14:paraId="60E62BF4" w14:textId="78E914B9">
      <w:pPr>
        <w:pStyle w:val="Heading3"/>
        <w:tabs>
          <w:tab w:val="num" w:pos="1440"/>
        </w:tabs>
        <w:ind w:left="432"/>
        <w:rPr/>
      </w:pPr>
      <w:r w:rsidR="6426BA3B">
        <w:rPr/>
        <w:t>Respiration Rules &amp; Landfill Gas Management</w:t>
      </w:r>
    </w:p>
    <w:p w:rsidR="00C91456" w:rsidP="00C91456" w:rsidRDefault="00C91456" w14:paraId="79312CD8" w14:textId="77777777">
      <w:pPr>
        <w:spacing w:after="0"/>
        <w:ind w:firstLine="0"/>
      </w:pPr>
    </w:p>
    <w:p w:rsidR="00C91456" w:rsidP="6426BA3B" w:rsidRDefault="00C91456" w14:paraId="6E924850" w14:textId="10F1B38F">
      <w:pPr>
        <w:pStyle w:val="Normal"/>
        <w:spacing w:after="0"/>
        <w:ind w:firstLine="0"/>
      </w:pPr>
      <w:r w:rsidR="6426BA3B">
        <w:rPr/>
        <w:t>There are 2 predefined sets of respiration rules. Users should note that the FPS extension does not currently recognize market-specific respiration, and the respiration rules are applied identically across all markets. Users may have to weight respiration parameters based on the data available to their market context and the possible of mix of landfills with and without LFGM.</w:t>
      </w:r>
    </w:p>
    <w:p w:rsidR="00C91456" w:rsidP="00C91456" w:rsidRDefault="00C91456" w14:paraId="7CED09FD" w14:textId="77777777">
      <w:pPr>
        <w:spacing w:after="0"/>
        <w:ind w:firstLine="0"/>
      </w:pPr>
    </w:p>
    <w:p w:rsidR="00FE396D" w:rsidP="00FE396D" w:rsidRDefault="00FE396D" w14:paraId="66834EEE" w14:textId="12D195A3">
      <w:pPr>
        <w:pStyle w:val="ListParagraph"/>
        <w:numPr>
          <w:ilvl w:val="0"/>
          <w:numId w:val="28"/>
        </w:numPr>
        <w:spacing w:after="0"/>
        <w:ind w:left="714" w:hanging="357"/>
      </w:pPr>
      <w:r>
        <w:t>Aerobic (1511)</w:t>
      </w:r>
    </w:p>
    <w:p w:rsidR="00FE396D" w:rsidP="00FE396D" w:rsidRDefault="00FE396D" w14:paraId="5677F0B4" w14:textId="2DABC0D1">
      <w:pPr>
        <w:pStyle w:val="ListParagraph"/>
        <w:numPr>
          <w:ilvl w:val="1"/>
          <w:numId w:val="28"/>
        </w:numPr>
        <w:spacing w:after="0"/>
        <w:rPr/>
      </w:pPr>
      <w:r w:rsidR="6426BA3B">
        <w:rPr/>
        <w:t xml:space="preserve">The portion of </w:t>
      </w:r>
      <w:proofErr w:type="spellStart"/>
      <w:r w:rsidR="6426BA3B">
        <w:rPr/>
        <w:t>DumpWood</w:t>
      </w:r>
      <w:proofErr w:type="spellEnd"/>
      <w:r w:rsidR="6426BA3B">
        <w:rPr/>
        <w:t xml:space="preserve"> and </w:t>
      </w:r>
      <w:proofErr w:type="spellStart"/>
      <w:r w:rsidR="6426BA3B">
        <w:rPr/>
        <w:t>DumpPaper</w:t>
      </w:r>
      <w:proofErr w:type="spellEnd"/>
      <w:r w:rsidR="6426BA3B">
        <w:rPr/>
        <w:t xml:space="preserve"> that is decayed goes to E_CO2. .</w:t>
      </w:r>
    </w:p>
    <w:p w:rsidR="00C91456" w:rsidP="00C91456" w:rsidRDefault="00C91456" w14:paraId="2CA52287" w14:textId="74FD2907">
      <w:pPr>
        <w:pStyle w:val="ListParagraph"/>
        <w:numPr>
          <w:ilvl w:val="0"/>
          <w:numId w:val="28"/>
        </w:numPr>
        <w:spacing w:after="0"/>
        <w:rPr/>
      </w:pPr>
      <w:r w:rsidR="6426BA3B">
        <w:rPr/>
        <w:t>Anaerobic (1500)</w:t>
      </w:r>
    </w:p>
    <w:p w:rsidR="00C91456" w:rsidP="00C91456" w:rsidRDefault="009D4676" w14:paraId="562A5302" w14:textId="1E647724">
      <w:pPr>
        <w:pStyle w:val="ListParagraph"/>
        <w:numPr>
          <w:ilvl w:val="1"/>
          <w:numId w:val="28"/>
        </w:numPr>
        <w:spacing w:after="0"/>
        <w:rPr/>
      </w:pPr>
      <w:r w:rsidR="6426BA3B">
        <w:rPr/>
        <w:t xml:space="preserve">With the </w:t>
      </w:r>
      <w:proofErr w:type="spellStart"/>
      <w:r w:rsidR="6426BA3B">
        <w:rPr/>
        <w:t>LandfillWood</w:t>
      </w:r>
      <w:proofErr w:type="spellEnd"/>
      <w:r w:rsidR="6426BA3B">
        <w:rPr/>
        <w:t xml:space="preserve"> and </w:t>
      </w:r>
      <w:proofErr w:type="spellStart"/>
      <w:r w:rsidR="6426BA3B">
        <w:rPr/>
        <w:t>LandfillPaper</w:t>
      </w:r>
      <w:proofErr w:type="spellEnd"/>
      <w:r w:rsidR="6426BA3B">
        <w:rPr/>
        <w:t xml:space="preserve"> pools, 50% decays to E_CO2 and 50% to PotentialCH4.</w:t>
      </w:r>
    </w:p>
    <w:p w:rsidR="00FE396D" w:rsidP="6F24FB8B" w:rsidRDefault="00FE396D" w14:paraId="6BA9A107" w14:textId="14372FE4">
      <w:pPr>
        <w:pStyle w:val="ListParagraph"/>
        <w:numPr>
          <w:ilvl w:val="1"/>
          <w:numId w:val="28"/>
        </w:numPr>
        <w:spacing w:after="0"/>
        <w:rPr>
          <w:sz w:val="24"/>
          <w:szCs w:val="24"/>
        </w:rPr>
      </w:pPr>
      <w:bookmarkStart w:name="_Hlk156824094" w:id="258"/>
      <w:r>
        <w:rPr/>
        <w:t xml:space="preserve">Users </w:t>
      </w:r>
      <w:r w:rsidR="009D4676">
        <w:rPr/>
        <w:t xml:space="preserve">can </w:t>
      </w:r>
      <w:r>
        <w:rPr/>
        <w:t xml:space="preserve">also define </w:t>
      </w:r>
      <w:r w:rsidR="009D4676">
        <w:rPr/>
        <w:t xml:space="preserve">the </w:t>
      </w:r>
      <w:r>
        <w:rPr/>
        <w:t>oxidatio</w:t>
      </w:r>
      <w:r w:rsidR="009D4676">
        <w:rPr/>
        <w:t>n efficiency</w:t>
      </w:r>
      <w:r w:rsidR="009D4676">
        <w:rPr/>
        <w:t>,</w:t>
      </w:r>
      <w:del w:author="Don Robinson" w:date="2024-01-22T13:46:00Z" w:id="266">
        <w:r w:rsidDel="009D4676">
          <w:rPr>
            <w:rStyle w:val="FootnoteReference"/>
          </w:rPr>
          <w:footnoteReference w:id="2"/>
        </w:r>
      </w:del>
      <w:r>
        <w:rPr/>
        <w:t xml:space="preserve"> </w:t>
      </w:r>
      <w:r w:rsidR="009D4676">
        <w:rPr/>
        <w:t xml:space="preserve">which represents the proportion of </w:t>
      </w:r>
      <w:r w:rsidR="00675D26">
        <w:rPr/>
        <w:t>P</w:t>
      </w:r>
      <w:r w:rsidR="009D4676">
        <w:rPr/>
        <w:t>otentialCH</w:t>
      </w:r>
      <w:r w:rsidR="00675D26">
        <w:rPr/>
        <w:t>4</w:t>
      </w:r>
      <w:r w:rsidR="009D4676">
        <w:rPr/>
        <w:t xml:space="preserve"> that is converted to CO</w:t>
      </w:r>
      <w:r w:rsidRPr="009D4676" w:rsidR="009D4676">
        <w:rPr>
          <w:vertAlign w:val="subscript"/>
        </w:rPr>
        <w:t>2</w:t>
      </w:r>
      <w:r w:rsidR="009D4676">
        <w:rPr/>
        <w:t xml:space="preserve"> as it passes through the landfill cap.</w:t>
      </w:r>
      <w:r w:rsidR="009D4676">
        <w:rPr/>
        <w:t xml:space="preserve"> </w:t>
      </w:r>
      <w:r w:rsidR="00D95C34">
        <w:rPr/>
        <w:t>An oxid</w:t>
      </w:r>
      <w:r w:rsidR="00D95C34">
        <w:rPr/>
        <w:t xml:space="preserve">ation </w:t>
      </w:r>
      <w:r w:rsidR="00D95C34">
        <w:rPr/>
        <w:t>efficiency of 1.0 will convert 100% of potential CH</w:t>
      </w:r>
      <w:r w:rsidRPr="00D95C34" w:rsidR="00D95C34">
        <w:rPr>
          <w:vertAlign w:val="subscript"/>
        </w:rPr>
        <w:t>4</w:t>
      </w:r>
      <w:r w:rsidR="00D95C34">
        <w:rPr/>
        <w:t xml:space="preserve"> to CO</w:t>
      </w:r>
      <w:r w:rsidRPr="00D95C34" w:rsidR="00D95C34">
        <w:rPr>
          <w:vertAlign w:val="subscript"/>
        </w:rPr>
        <w:t>2</w:t>
      </w:r>
      <w:r w:rsidR="00D95C34">
        <w:rPr/>
        <w:t xml:space="preserve">. </w:t>
      </w:r>
      <w:bookmarkEnd w:id="258"/>
    </w:p>
    <w:p w:rsidR="00FE396D" w:rsidP="00C070C8" w:rsidRDefault="00FE396D" w14:paraId="218F159C" w14:textId="08F5BA9A">
      <w:pPr>
        <w:pStyle w:val="ListParagraph"/>
        <w:numPr>
          <w:ilvl w:val="1"/>
          <w:numId w:val="28"/>
        </w:numPr>
        <w:spacing w:after="0"/>
        <w:rPr>
          <w:sz w:val="24"/>
          <w:szCs w:val="24"/>
        </w:rPr>
      </w:pPr>
      <w:bookmarkStart w:name="_Hlk141950854" w:id="289"/>
      <w:r w:rsidR="6F24FB8B">
        <w:rPr/>
        <w:t>Besides defining the oxidation efficiency, users can further define the fate of intermediate methane as it is handled by landfill gas management systems. The model then calculates the final emissions as:</w:t>
      </w:r>
      <w:proofErr w:type="spellStart"/>
      <w:proofErr w:type="spellEnd"/>
      <w:r>
        <w:rPr>
          <w:rStyle w:val="CommentReference"/>
        </w:rPr>
      </w:r>
    </w:p>
    <w:p w:rsidR="007C7E24" w:rsidP="00D95C34" w:rsidRDefault="007C7E24" w14:paraId="0B23BD4E" w14:textId="122444B9">
      <w:pPr>
        <w:pStyle w:val="ListParagraph"/>
        <w:numPr>
          <w:ilvl w:val="2"/>
          <w:numId w:val="28"/>
        </w:numPr>
        <w:spacing w:after="0"/>
        <w:rPr/>
      </w:pPr>
      <w:r w:rsidR="6F24FB8B">
        <w:rPr/>
        <w:t>E_CO2 = 50% of anaerobic decay +</w:t>
      </w:r>
    </w:p>
    <w:p w:rsidR="007C7E24" w:rsidP="6F24FB8B" w:rsidRDefault="007C7E24" w14:paraId="798FE106" w14:textId="75FB00AC">
      <w:pPr>
        <w:pStyle w:val="ListParagraph"/>
        <w:numPr>
          <w:ilvl w:val="3"/>
          <w:numId w:val="28"/>
        </w:numPr>
        <w:spacing w:after="0"/>
        <w:rPr/>
      </w:pPr>
      <w:r w:rsidR="6F24FB8B">
        <w:rPr/>
        <w:t xml:space="preserve">PotentialCH4 * </w:t>
      </w:r>
      <w:proofErr w:type="spellStart"/>
      <w:r w:rsidR="6F24FB8B">
        <w:rPr/>
        <w:t>ProportionofLandfillsWithLGM</w:t>
      </w:r>
      <w:proofErr w:type="spellEnd"/>
      <w:r w:rsidR="6F24FB8B">
        <w:rPr/>
        <w:t xml:space="preserve"> *    </w:t>
      </w:r>
      <w:proofErr w:type="spellStart"/>
      <w:r w:rsidR="6F24FB8B">
        <w:rPr/>
        <w:t>CaptureEfficiency</w:t>
      </w:r>
      <w:proofErr w:type="spellEnd"/>
      <w:r w:rsidR="6F24FB8B">
        <w:rPr/>
        <w:t xml:space="preserve"> + </w:t>
      </w:r>
    </w:p>
    <w:p w:rsidR="007C7E24" w:rsidP="6F24FB8B" w:rsidRDefault="007C7E24" w14:paraId="7D648229" w14:textId="31E3E0EE">
      <w:pPr>
        <w:pStyle w:val="ListParagraph"/>
        <w:numPr>
          <w:ilvl w:val="3"/>
          <w:numId w:val="28"/>
        </w:numPr>
        <w:spacing w:after="0"/>
        <w:rPr/>
      </w:pPr>
      <w:r w:rsidR="6F24FB8B">
        <w:rPr/>
        <w:t xml:space="preserve">(PotentialCH4 - PotentialCH4 * </w:t>
      </w:r>
      <w:proofErr w:type="spellStart"/>
      <w:r w:rsidR="6F24FB8B">
        <w:rPr/>
        <w:t>ProportionofLandfillsWithLGM</w:t>
      </w:r>
      <w:proofErr w:type="spellEnd"/>
      <w:r w:rsidR="6F24FB8B">
        <w:rPr/>
        <w:t xml:space="preserve"> *    </w:t>
      </w:r>
      <w:proofErr w:type="spellStart"/>
      <w:r w:rsidR="6F24FB8B">
        <w:rPr/>
        <w:t>CaptureEfficiency</w:t>
      </w:r>
      <w:proofErr w:type="spellEnd"/>
      <w:r w:rsidR="6F24FB8B">
        <w:rPr/>
        <w:t>) * Oxidation)</w:t>
      </w:r>
    </w:p>
    <w:p w:rsidR="00D95C34" w:rsidP="00D95C34" w:rsidRDefault="00D95C34" w14:paraId="7E5C46A8" w14:textId="77777777">
      <w:pPr>
        <w:pStyle w:val="ListParagraph"/>
        <w:numPr>
          <w:ilvl w:val="2"/>
          <w:numId w:val="28"/>
        </w:numPr>
        <w:spacing w:after="0"/>
        <w:rPr/>
      </w:pPr>
      <w:r w:rsidR="6F24FB8B">
        <w:rPr/>
        <w:t>E_CH4 = the remainder.</w:t>
      </w:r>
    </w:p>
    <w:p w:rsidR="6F24FB8B" w:rsidP="6F24FB8B" w:rsidRDefault="6F24FB8B" w14:paraId="22E6EE3F" w14:textId="475CE9AF">
      <w:pPr>
        <w:pStyle w:val="ListParagraph"/>
        <w:numPr>
          <w:ilvl w:val="1"/>
          <w:numId w:val="28"/>
        </w:numPr>
        <w:spacing w:after="0"/>
        <w:rPr>
          <w:sz w:val="24"/>
          <w:szCs w:val="24"/>
          <w:highlight w:val="yellow"/>
        </w:rPr>
      </w:pPr>
      <w:r w:rsidRPr="6F24FB8B" w:rsidR="6F24FB8B">
        <w:rPr>
          <w:sz w:val="24"/>
          <w:szCs w:val="24"/>
          <w:highlight w:val="yellow"/>
        </w:rPr>
        <w:t xml:space="preserve">NOTE!! ALTHOUGH EMISSIONS ARE CALLED E_CO2 AND E_CH4 THEY ARE CUMULATIVE AND IN UNITS OF </w:t>
      </w:r>
      <w:proofErr w:type="spellStart"/>
      <w:r w:rsidRPr="6F24FB8B" w:rsidR="6F24FB8B">
        <w:rPr>
          <w:sz w:val="24"/>
          <w:szCs w:val="24"/>
          <w:highlight w:val="yellow"/>
        </w:rPr>
        <w:t>tC</w:t>
      </w:r>
      <w:proofErr w:type="spellEnd"/>
      <w:r w:rsidRPr="6F24FB8B" w:rsidR="6F24FB8B">
        <w:rPr>
          <w:sz w:val="24"/>
          <w:szCs w:val="24"/>
          <w:highlight w:val="yellow"/>
        </w:rPr>
        <w:t>/ha.</w:t>
      </w:r>
    </w:p>
    <w:p w:rsidR="00D95C34" w:rsidP="6426BA3B" w:rsidRDefault="00D95C34" w14:paraId="1F3A2A85" w14:textId="77777777">
      <w:pPr>
        <w:spacing w:after="0"/>
        <w:ind w:firstLine="0"/>
      </w:pPr>
    </w:p>
    <w:bookmarkEnd w:id="289"/>
    <w:p w:rsidR="003C03FB" w:rsidP="6426BA3B" w:rsidRDefault="003C03FB" w14:paraId="6F689399" w14:textId="013AE470">
      <w:pPr>
        <w:pStyle w:val="Normal"/>
        <w:spacing w:after="0"/>
        <w:ind w:firstLine="0"/>
      </w:pPr>
      <w:r>
        <w:drawing>
          <wp:inline wp14:editId="585015EF" wp14:anchorId="23AEB7AB">
            <wp:extent cx="4533900" cy="4572000"/>
            <wp:effectExtent l="0" t="0" r="0" b="0"/>
            <wp:docPr id="1174667769" name="" title=""/>
            <wp:cNvGraphicFramePr>
              <a:graphicFrameLocks noChangeAspect="1"/>
            </wp:cNvGraphicFramePr>
            <a:graphic>
              <a:graphicData uri="http://schemas.openxmlformats.org/drawingml/2006/picture">
                <pic:pic>
                  <pic:nvPicPr>
                    <pic:cNvPr id="0" name=""/>
                    <pic:cNvPicPr/>
                  </pic:nvPicPr>
                  <pic:blipFill>
                    <a:blip r:embed="R97229ed389234278">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003C03FB" w:rsidP="6F24FB8B" w:rsidRDefault="003C03FB" w14:textId="77777777" w14:paraId="3B288001">
      <w:pPr>
        <w:spacing w:after="0"/>
        <w:ind w:firstLine="0"/>
      </w:pPr>
    </w:p>
    <w:p w:rsidR="003C03FB" w:rsidP="6F24FB8B" w:rsidRDefault="003C03FB" w14:paraId="6F005EB7" w14:textId="241559F0">
      <w:pPr>
        <w:pStyle w:val="Normal"/>
        <w:spacing w:after="0"/>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6F24FB8B" w:rsidR="6F24FB8B">
        <w:rPr>
          <w:i w:val="1"/>
          <w:iCs w:val="1"/>
        </w:rPr>
        <w:t>Figure 3. Landfill emissions. Schematic of the third part of the Forest Products Sector Output extension. Orange shapes with points on either side denote special pre-defined pools carried through all steps and do not vary by market. Black shapes denote emissions although they are tracked cumulatively like another pool. Units are still tC/ha.</w:t>
      </w:r>
    </w:p>
    <w:p w:rsidR="003C03FB" w:rsidP="6426BA3B" w:rsidRDefault="003C03FB" w14:paraId="55ED4302" w14:textId="250D46A1">
      <w:pPr>
        <w:pStyle w:val="Normal"/>
        <w:spacing w:after="0"/>
        <w:ind w:firstLine="0"/>
      </w:pPr>
    </w:p>
    <w:p w:rsidR="00331A84" w:rsidP="00331A84" w:rsidRDefault="00331A84" w14:paraId="773B092A" w14:textId="62CF36EE">
      <w:pPr>
        <w:pStyle w:val="Heading3"/>
        <w:tabs>
          <w:tab w:val="num" w:pos="1440"/>
        </w:tabs>
        <w:ind w:left="432"/>
        <w:rPr/>
      </w:pPr>
      <w:r w:rsidR="4848974B">
        <w:rPr/>
        <w:t>Substitution</w:t>
      </w:r>
    </w:p>
    <w:p w:rsidR="00331A84" w:rsidP="00331A84" w:rsidRDefault="00331A84" w14:paraId="2EDB9734" w14:textId="77777777">
      <w:pPr>
        <w:spacing w:after="0"/>
        <w:ind w:firstLine="0"/>
      </w:pPr>
    </w:p>
    <w:p w:rsidR="00331A84" w:rsidP="00331A84" w:rsidRDefault="00FC37BE" w14:paraId="394484FA" w14:textId="1732C6B7">
      <w:pPr>
        <w:spacing w:after="0"/>
        <w:ind w:firstLine="0"/>
      </w:pPr>
      <w:r>
        <w:t>Substitution does not affect the distribution of C in pools. It is a basic calculation to provide a sense of the substitution effects</w:t>
      </w:r>
      <w:r w:rsidR="005B5E4C">
        <w:t>, i.e. the CO</w:t>
      </w:r>
      <w:r w:rsidRPr="00C070C8" w:rsidR="005B5E4C">
        <w:rPr>
          <w:vertAlign w:val="subscript"/>
        </w:rPr>
        <w:t>2</w:t>
      </w:r>
      <w:r w:rsidR="005B5E4C">
        <w:t>e benefit if the total harvest was used instead of higher global warming potential products.</w:t>
      </w:r>
    </w:p>
    <w:p w:rsidR="00FC37BE" w:rsidP="00331A84" w:rsidRDefault="00FC37BE" w14:paraId="4EAD9940" w14:textId="74DD1A77">
      <w:pPr>
        <w:spacing w:after="0"/>
        <w:ind w:firstLine="0"/>
      </w:pPr>
    </w:p>
    <w:p w:rsidR="00FC37BE" w:rsidP="00331A84" w:rsidRDefault="00FC37BE" w14:paraId="614D4ED9" w14:textId="116CD3ED">
      <w:pPr>
        <w:spacing w:after="0"/>
        <w:ind w:firstLine="0"/>
      </w:pPr>
      <w:r>
        <w:t xml:space="preserve">For each market and primary product, users can define two values: a substitution ratio and a displacement factor. The ratio represents the </w:t>
      </w:r>
      <w:r w:rsidR="003E3802">
        <w:t xml:space="preserve">proportion </w:t>
      </w:r>
      <w:r>
        <w:t xml:space="preserve">of the </w:t>
      </w:r>
      <w:r w:rsidR="003E3802">
        <w:t>market</w:t>
      </w:r>
      <w:r>
        <w:t xml:space="preserve"> </w:t>
      </w:r>
      <w:r w:rsidR="003E3802">
        <w:t>where consumers are using wood to replace higher Global Warming Potential products. The typical Life Cycle Assessment or mitigation study assumes 1.0. T</w:t>
      </w:r>
      <w:r>
        <w:t xml:space="preserve">he displacement factor is the impact of </w:t>
      </w:r>
      <w:r w:rsidR="003E3802">
        <w:t xml:space="preserve">the use of wood instead of other </w:t>
      </w:r>
      <w:r w:rsidR="00FF6DF7">
        <w:t>products</w:t>
      </w:r>
      <w:r>
        <w:t>. The total substitution impact is calculated as:</w:t>
      </w:r>
    </w:p>
    <w:p w:rsidR="00331A84" w:rsidP="00331A84" w:rsidRDefault="00331A84" w14:paraId="14AE318E" w14:textId="77777777">
      <w:pPr>
        <w:spacing w:after="0"/>
        <w:ind w:firstLine="0"/>
      </w:pPr>
    </w:p>
    <w:p w:rsidR="00331A84" w:rsidP="00FC37BE" w:rsidRDefault="00FC37BE" w14:paraId="47A99451" w14:textId="40923425">
      <w:pPr>
        <w:spacing w:after="0"/>
        <w:ind w:firstLine="720"/>
      </w:pPr>
      <w:r>
        <w:t xml:space="preserve">C in </w:t>
      </w:r>
      <w:proofErr w:type="spellStart"/>
      <w:r w:rsidRPr="00FC37BE">
        <w:t>Primary</w:t>
      </w:r>
      <w:r>
        <w:t>Pool</w:t>
      </w:r>
      <w:proofErr w:type="spellEnd"/>
      <w:r w:rsidRPr="00FC37BE">
        <w:t xml:space="preserve"> * </w:t>
      </w:r>
      <w:proofErr w:type="spellStart"/>
      <w:r w:rsidRPr="00FC37BE">
        <w:t>SubstitutionRatio</w:t>
      </w:r>
      <w:proofErr w:type="spellEnd"/>
      <w:r w:rsidRPr="00FC37BE">
        <w:t xml:space="preserve"> * </w:t>
      </w:r>
      <w:proofErr w:type="spellStart"/>
      <w:r w:rsidRPr="00FC37BE">
        <w:t>DisplacementFactor</w:t>
      </w:r>
      <w:proofErr w:type="spellEnd"/>
    </w:p>
    <w:p w:rsidR="00331A84" w:rsidP="00331A84" w:rsidRDefault="00331A84" w14:paraId="4FABD01A" w14:textId="77777777">
      <w:pPr>
        <w:spacing w:after="0"/>
        <w:ind w:firstLine="0"/>
      </w:pPr>
    </w:p>
    <w:p w:rsidR="00331A84" w:rsidP="00107F6D" w:rsidRDefault="00331A84" w14:paraId="0D5B45C6" w14:textId="612B79D5">
      <w:pPr>
        <w:spacing w:after="0"/>
        <w:ind w:firstLine="0"/>
      </w:pPr>
      <w:r>
        <w:t xml:space="preserve"> </w:t>
      </w:r>
    </w:p>
    <w:p w:rsidR="003C03FB" w:rsidRDefault="001D5DBF" w14:paraId="42A9DE35" w14:textId="77777777">
      <w:pPr>
        <w:spacing w:after="0"/>
        <w:ind w:firstLine="0"/>
      </w:pPr>
      <w:r>
        <w:t xml:space="preserve"> </w:t>
      </w:r>
    </w:p>
    <w:p w:rsidR="003C03FB" w:rsidRDefault="001D5DBF" w14:paraId="09BE75E4" w14:textId="77777777">
      <w:pPr>
        <w:pStyle w:val="Heading3"/>
        <w:tabs>
          <w:tab w:val="clear" w:pos="2727"/>
          <w:tab w:val="left" w:pos="1440"/>
        </w:tabs>
        <w:ind w:left="450"/>
        <w:rPr/>
      </w:pPr>
      <w:r w:rsidR="4848974B">
        <w:rPr/>
        <w:t xml:space="preserve">References </w:t>
      </w:r>
    </w:p>
    <w:p w:rsidR="00546A1C" w:rsidRDefault="00546A1C" w14:paraId="78F7753C" w14:textId="77777777">
      <w:pPr>
        <w:spacing w:after="0"/>
        <w:ind w:left="720" w:hanging="720"/>
      </w:pPr>
    </w:p>
    <w:p w:rsidR="006242FB" w:rsidRDefault="006242FB" w14:paraId="5DFC1827" w14:textId="7766ED99">
      <w:pPr>
        <w:spacing w:after="0"/>
        <w:ind w:left="720" w:hanging="720"/>
      </w:pPr>
      <w:r w:rsidRPr="006242FB">
        <w:t xml:space="preserve">Dymond, C.C., 2012. Forest carbon in North America: annual storage and emissions from British Columbia’s harvest, 1965–2065. Carbon </w:t>
      </w:r>
      <w:r>
        <w:t>B</w:t>
      </w:r>
      <w:r w:rsidRPr="006242FB">
        <w:t xml:space="preserve">alance and </w:t>
      </w:r>
      <w:r>
        <w:t>M</w:t>
      </w:r>
      <w:r w:rsidRPr="006242FB">
        <w:t xml:space="preserve">anagement, 7(1), </w:t>
      </w:r>
      <w:proofErr w:type="spellStart"/>
      <w:r w:rsidRPr="006242FB">
        <w:t>pp.1</w:t>
      </w:r>
      <w:proofErr w:type="spellEnd"/>
      <w:r w:rsidRPr="006242FB">
        <w:t>-20.</w:t>
      </w:r>
    </w:p>
    <w:p w:rsidR="00546A1C" w:rsidRDefault="00546A1C" w14:paraId="2D9AA70A" w14:textId="13BF2253">
      <w:pPr>
        <w:spacing w:after="0"/>
        <w:ind w:left="720" w:hanging="720"/>
      </w:pPr>
      <w:r>
        <w:t>Dymond, C</w:t>
      </w:r>
      <w:r w:rsidR="006242FB">
        <w:t>.C.</w:t>
      </w:r>
      <w:r>
        <w:t xml:space="preserve">, Beukema, S, and Scheller, R.M. 2021. </w:t>
      </w:r>
      <w:r w:rsidR="000E0271">
        <w:t xml:space="preserve">Landis-II </w:t>
      </w:r>
      <w:r>
        <w:t xml:space="preserve">Forest Carbon Succession Extension </w:t>
      </w:r>
      <w:r w:rsidR="000E0271">
        <w:t>Version 3.1</w:t>
      </w:r>
      <w:r>
        <w:t>.</w:t>
      </w:r>
      <w:r w:rsidR="000E0271">
        <w:t xml:space="preserve"> (</w:t>
      </w:r>
      <w:proofErr w:type="spellStart"/>
      <w:r w:rsidR="000E0271">
        <w:t>36pp</w:t>
      </w:r>
      <w:proofErr w:type="spellEnd"/>
      <w:r w:rsidR="000E0271">
        <w:t>)</w:t>
      </w:r>
    </w:p>
    <w:p w:rsidR="003C03FB" w:rsidP="00C070C8" w:rsidRDefault="00584F88" w14:paraId="3676EC5A" w14:textId="179E0849">
      <w:pPr>
        <w:spacing w:after="0"/>
        <w:ind w:left="720" w:hanging="720"/>
      </w:pPr>
      <w:r w:rsidRPr="00584F88">
        <w:t xml:space="preserve">Marland, E.S., Stellar, K. and Marland, G.H., 2010. A distributed approach to accounting for carbon in wood products. Mitigation and Adaptation Strategies for Global Change, 15, </w:t>
      </w:r>
      <w:proofErr w:type="spellStart"/>
      <w:r w:rsidRPr="00584F88">
        <w:t>pp.71</w:t>
      </w:r>
      <w:proofErr w:type="spellEnd"/>
      <w:r w:rsidRPr="00584F88">
        <w:t>-91.</w:t>
      </w:r>
    </w:p>
    <w:p w:rsidR="000E0271" w:rsidRDefault="000E0271" w14:paraId="3ECD0AE9" w14:textId="77777777">
      <w:pPr>
        <w:pStyle w:val="Default"/>
      </w:pPr>
    </w:p>
    <w:p w:rsidR="003C03FB" w:rsidRDefault="001D5DBF" w14:paraId="0340B545" w14:textId="77777777">
      <w:pPr>
        <w:pStyle w:val="Heading3"/>
        <w:tabs>
          <w:tab w:val="clear" w:pos="2727"/>
          <w:tab w:val="left" w:pos="1440"/>
        </w:tabs>
        <w:ind w:left="450"/>
        <w:rPr/>
      </w:pPr>
      <w:r w:rsidR="4848974B">
        <w:rPr/>
        <w:t xml:space="preserve">Acknowledgments </w:t>
      </w:r>
    </w:p>
    <w:p w:rsidR="003C03FB" w:rsidRDefault="003C03FB" w14:paraId="6476C95E" w14:textId="77777777">
      <w:pPr>
        <w:spacing w:after="0"/>
        <w:ind w:firstLine="0"/>
      </w:pPr>
    </w:p>
    <w:p w:rsidR="003C03FB" w:rsidRDefault="001D5DBF" w14:paraId="01391E28" w14:textId="4A487D8C">
      <w:pPr>
        <w:pStyle w:val="Default"/>
      </w:pPr>
      <w:r w:rsidRPr="006242FB">
        <w:t xml:space="preserve">Funding for the development of </w:t>
      </w:r>
      <w:r w:rsidRPr="006242FB" w:rsidR="00DD1946">
        <w:t xml:space="preserve">Forest Product </w:t>
      </w:r>
      <w:r w:rsidRPr="006242FB" w:rsidR="00B22C63">
        <w:t xml:space="preserve">Sector Output </w:t>
      </w:r>
      <w:r w:rsidRPr="006242FB" w:rsidR="00DD1946">
        <w:t>extension</w:t>
      </w:r>
      <w:r w:rsidRPr="006242FB">
        <w:t xml:space="preserve"> was provided by the British Columbia Ministry of Forests.</w:t>
      </w:r>
      <w:r>
        <w:t xml:space="preserve"> </w:t>
      </w:r>
    </w:p>
    <w:p w:rsidR="003C03FB" w:rsidRDefault="001D5DBF" w14:paraId="074696C6" w14:textId="77777777">
      <w:pPr>
        <w:pStyle w:val="Default"/>
      </w:pPr>
      <w:r>
        <w:br w:type="page"/>
      </w:r>
    </w:p>
    <w:p w:rsidR="003C03FB" w:rsidRDefault="00DD1946" w14:paraId="3A12E889" w14:textId="755FA94D">
      <w:pPr>
        <w:pStyle w:val="Heading2"/>
        <w:tabs>
          <w:tab w:val="clear" w:pos="567"/>
          <w:tab w:val="left" w:pos="1440"/>
        </w:tabs>
        <w:ind w:left="360"/>
        <w:rPr/>
      </w:pPr>
      <w:bookmarkStart w:name="_Ref165278694" w:id="385"/>
      <w:r w:rsidR="6426BA3B">
        <w:rPr/>
        <w:t>Main Input Configuration File</w:t>
      </w:r>
      <w:bookmarkEnd w:id="385"/>
    </w:p>
    <w:p w:rsidR="00916542" w:rsidRDefault="00916542" w14:paraId="799F2B29" w14:textId="77777777">
      <w:pPr>
        <w:spacing w:after="0"/>
        <w:ind w:firstLine="0"/>
      </w:pPr>
    </w:p>
    <w:p w:rsidR="003C03FB" w:rsidRDefault="001D5DBF" w14:paraId="026F98C1" w14:textId="734A0498">
      <w:pPr>
        <w:spacing w:after="0"/>
        <w:ind w:firstLine="0"/>
      </w:pPr>
      <w:r>
        <w:t xml:space="preserve">Nearly all the input parameters for this extension are specified in one main input file. This text file must comply with the general format requirements described in Section 3.1 Text Input Files in the LANDIS-II Model User Guide. </w:t>
      </w:r>
    </w:p>
    <w:p w:rsidR="006C381C" w:rsidRDefault="006C381C" w14:paraId="25A1F706" w14:textId="77777777">
      <w:pPr>
        <w:spacing w:after="0"/>
        <w:ind w:firstLine="0"/>
      </w:pPr>
    </w:p>
    <w:p w:rsidR="006C381C" w:rsidP="006C381C" w:rsidRDefault="00191449" w14:paraId="047A6873" w14:textId="7028B0A4">
      <w:pPr>
        <w:spacing w:after="0"/>
        <w:ind w:firstLine="0"/>
      </w:pPr>
      <w:r w:rsidR="6426BA3B">
        <w:rPr/>
        <w:t xml:space="preserve">Note that the “Name” column is provided to make the table more readable for humans, and any codes&gt;1000 </w:t>
      </w:r>
      <w:proofErr w:type="gramStart"/>
      <w:r w:rsidR="6426BA3B">
        <w:rPr/>
        <w:t>are</w:t>
      </w:r>
      <w:proofErr w:type="gramEnd"/>
      <w:r w:rsidR="6426BA3B">
        <w:rPr/>
        <w:t xml:space="preserve"> pre-defined as they have specific processing steps.</w:t>
      </w:r>
    </w:p>
    <w:p w:rsidR="00534E0D" w:rsidP="006C381C" w:rsidRDefault="00534E0D" w14:paraId="6D366D57" w14:textId="77777777">
      <w:pPr>
        <w:spacing w:after="0"/>
        <w:ind w:firstLine="0"/>
        <w:rPr>
          <w:iCs/>
        </w:rPr>
      </w:pPr>
    </w:p>
    <w:p w:rsidR="00534E0D" w:rsidP="006C381C" w:rsidRDefault="00534E0D" w14:paraId="0BF1B05E" w14:textId="13FA183F">
      <w:pPr>
        <w:spacing w:after="0"/>
        <w:ind w:firstLine="0"/>
        <w:rPr>
          <w:iCs/>
        </w:rPr>
      </w:pPr>
      <w:proofErr w:type="spellStart"/>
      <w:r>
        <w:rPr>
          <w:iCs/>
        </w:rPr>
        <w:t>TimeStart</w:t>
      </w:r>
      <w:proofErr w:type="spellEnd"/>
      <w:r>
        <w:rPr>
          <w:iCs/>
        </w:rPr>
        <w:t xml:space="preserve"> – the first column indicates when the parameters in the row should start being used. They will continue to be used until a new </w:t>
      </w:r>
      <w:proofErr w:type="spellStart"/>
      <w:r>
        <w:rPr>
          <w:iCs/>
        </w:rPr>
        <w:t>TimeStart</w:t>
      </w:r>
      <w:proofErr w:type="spellEnd"/>
      <w:r>
        <w:rPr>
          <w:iCs/>
        </w:rPr>
        <w:t xml:space="preserve"> is provided. This allows dynamic parameterization.</w:t>
      </w:r>
    </w:p>
    <w:p w:rsidR="006C381C" w:rsidRDefault="006C381C" w14:paraId="7A0263BF" w14:textId="77777777">
      <w:pPr>
        <w:spacing w:after="0"/>
        <w:ind w:firstLine="0"/>
      </w:pPr>
    </w:p>
    <w:p w:rsidR="003C03FB" w:rsidRDefault="003C03FB" w14:paraId="0E43D472" w14:textId="77777777">
      <w:pPr>
        <w:spacing w:after="0"/>
        <w:ind w:firstLine="0"/>
      </w:pPr>
    </w:p>
    <w:p w:rsidR="003C03FB" w:rsidRDefault="001D5DBF" w14:paraId="5B39D2F6" w14:textId="77777777">
      <w:pPr>
        <w:pStyle w:val="Heading3"/>
        <w:tabs>
          <w:tab w:val="num" w:pos="1440"/>
        </w:tabs>
        <w:ind w:left="432"/>
      </w:pPr>
      <w:r>
        <w:t xml:space="preserve">Header </w:t>
      </w:r>
    </w:p>
    <w:p w:rsidR="003C03FB" w:rsidRDefault="001D5DBF" w14:paraId="545F0507" w14:textId="08231CBE">
      <w:pPr>
        <w:spacing w:after="0"/>
        <w:ind w:firstLine="0"/>
      </w:pPr>
      <w:proofErr w:type="spellStart"/>
      <w:r w:rsidR="6426BA3B">
        <w:rPr/>
        <w:t>LandisData</w:t>
      </w:r>
      <w:proofErr w:type="spellEnd"/>
      <w:r w:rsidR="6426BA3B">
        <w:rPr/>
        <w:t xml:space="preserve"> </w:t>
      </w:r>
      <w:r>
        <w:tab/>
      </w:r>
      <w:r>
        <w:tab/>
      </w:r>
      <w:r w:rsidR="6426BA3B">
        <w:rPr/>
        <w:t xml:space="preserve">This parameter’s value must be "FPS". </w:t>
      </w:r>
    </w:p>
    <w:p w:rsidR="00025B34" w:rsidP="00025B34" w:rsidRDefault="00025B34" w14:paraId="79B1E8C6" w14:textId="09191BF1">
      <w:pPr>
        <w:spacing w:after="0"/>
        <w:ind w:firstLine="0"/>
      </w:pPr>
      <w:proofErr w:type="spellStart"/>
      <w:r w:rsidR="6F24FB8B">
        <w:rPr/>
        <w:t>CellLength</w:t>
      </w:r>
      <w:proofErr w:type="spellEnd"/>
      <w:r w:rsidR="6F24FB8B">
        <w:rPr/>
        <w:t xml:space="preserve"> </w:t>
      </w:r>
      <w:r>
        <w:tab/>
      </w:r>
      <w:r>
        <w:tab/>
      </w:r>
      <w:r w:rsidR="6F24FB8B">
        <w:rPr/>
        <w:t xml:space="preserve">The length in meters of a square simulation cell (pixel). Will be used in the future to convert to </w:t>
      </w:r>
      <w:proofErr w:type="spellStart"/>
      <w:r w:rsidR="6F24FB8B">
        <w:rPr/>
        <w:t>tC</w:t>
      </w:r>
      <w:proofErr w:type="spellEnd"/>
      <w:r w:rsidR="6F24FB8B">
        <w:rPr/>
        <w:t xml:space="preserve"> absolute value from g C/m2 </w:t>
      </w:r>
      <w:proofErr w:type="spellStart"/>
      <w:r w:rsidR="6F24FB8B">
        <w:rPr/>
        <w:t>ForCS</w:t>
      </w:r>
      <w:proofErr w:type="spellEnd"/>
      <w:r w:rsidR="6F24FB8B">
        <w:rPr/>
        <w:t xml:space="preserve"> default.</w:t>
      </w:r>
    </w:p>
    <w:p w:rsidR="003C03FB" w:rsidP="6426BA3B" w:rsidRDefault="00C57BA6" w14:paraId="5C50B954" w14:textId="02A2D9FA">
      <w:pPr>
        <w:spacing w:after="0"/>
        <w:ind w:left="2160" w:hanging="2160"/>
      </w:pPr>
      <w:proofErr w:type="spellStart"/>
      <w:r w:rsidR="6426BA3B">
        <w:rPr/>
        <w:t>YearsPostHarvest</w:t>
      </w:r>
      <w:proofErr w:type="spellEnd"/>
      <w:r w:rsidR="6426BA3B">
        <w:rPr/>
        <w:t xml:space="preserve"> </w:t>
      </w:r>
      <w:r>
        <w:tab/>
      </w:r>
      <w:r w:rsidR="6426BA3B">
        <w:rPr/>
        <w:t xml:space="preserve">The number of years past the last harvest in the input file to simulate. Value: &gt;0. Units: years. </w:t>
      </w:r>
    </w:p>
    <w:p w:rsidR="003C03FB" w:rsidRDefault="003C03FB" w14:paraId="1FE2B8EA" w14:textId="77777777">
      <w:pPr>
        <w:spacing w:after="0"/>
        <w:ind w:firstLine="0"/>
      </w:pPr>
    </w:p>
    <w:p w:rsidR="003C03FB" w:rsidRDefault="00C57BA6" w14:paraId="57DCA3FA" w14:textId="0BACD0FF">
      <w:pPr>
        <w:pStyle w:val="Heading3"/>
        <w:tabs>
          <w:tab w:val="num" w:pos="1440"/>
        </w:tabs>
        <w:ind w:left="432"/>
      </w:pPr>
      <w:r>
        <w:t>Input Files</w:t>
      </w:r>
    </w:p>
    <w:p w:rsidRPr="00C57BA6" w:rsidR="00C57BA6" w:rsidP="00C57BA6" w:rsidRDefault="00C57BA6" w14:paraId="7202C130" w14:textId="77777777">
      <w:pPr>
        <w:pStyle w:val="Default"/>
        <w:rPr>
          <w:rFonts w:ascii="Times New Roman" w:hAnsi="Times New Roman" w:cs="Times New Roman"/>
          <w:color w:val="auto"/>
        </w:rPr>
      </w:pPr>
      <w:proofErr w:type="spellStart"/>
      <w:r w:rsidRPr="00C57BA6">
        <w:rPr>
          <w:rFonts w:ascii="Times New Roman" w:hAnsi="Times New Roman" w:cs="Times New Roman"/>
          <w:color w:val="auto"/>
        </w:rPr>
        <w:t>HarvestFileLive</w:t>
      </w:r>
      <w:proofErr w:type="spellEnd"/>
      <w:r w:rsidRPr="00C57BA6">
        <w:rPr>
          <w:rFonts w:ascii="Times New Roman" w:hAnsi="Times New Roman" w:cs="Times New Roman"/>
          <w:color w:val="auto"/>
        </w:rPr>
        <w:tab/>
      </w:r>
      <w:r w:rsidRPr="00C57BA6">
        <w:rPr>
          <w:rFonts w:ascii="Times New Roman" w:hAnsi="Times New Roman" w:cs="Times New Roman"/>
          <w:color w:val="auto"/>
        </w:rPr>
        <w:t>"log_FluxBio.csv"</w:t>
      </w:r>
    </w:p>
    <w:p w:rsidRPr="00C57BA6" w:rsidR="00C57BA6" w:rsidP="00C57BA6" w:rsidRDefault="00C57BA6" w14:paraId="6EBA4BF1" w14:textId="77777777">
      <w:pPr>
        <w:pStyle w:val="Default"/>
        <w:rPr>
          <w:rFonts w:ascii="Times New Roman" w:hAnsi="Times New Roman" w:cs="Times New Roman"/>
          <w:color w:val="auto"/>
        </w:rPr>
      </w:pPr>
      <w:proofErr w:type="spellStart"/>
      <w:r w:rsidRPr="00C57BA6">
        <w:rPr>
          <w:rFonts w:ascii="Times New Roman" w:hAnsi="Times New Roman" w:cs="Times New Roman"/>
          <w:color w:val="auto"/>
        </w:rPr>
        <w:t>HarvestFileDOM</w:t>
      </w:r>
      <w:proofErr w:type="spellEnd"/>
      <w:r w:rsidRPr="00C57BA6">
        <w:rPr>
          <w:rFonts w:ascii="Times New Roman" w:hAnsi="Times New Roman" w:cs="Times New Roman"/>
          <w:color w:val="auto"/>
        </w:rPr>
        <w:tab/>
      </w:r>
      <w:r w:rsidRPr="00C57BA6">
        <w:rPr>
          <w:rFonts w:ascii="Times New Roman" w:hAnsi="Times New Roman" w:cs="Times New Roman"/>
          <w:color w:val="auto"/>
        </w:rPr>
        <w:t>"log_fluxDOM.csv"</w:t>
      </w:r>
    </w:p>
    <w:p w:rsidR="003C03FB" w:rsidP="00C57BA6" w:rsidRDefault="00C57BA6" w14:paraId="7198534C" w14:textId="30A35B86">
      <w:pPr>
        <w:pStyle w:val="Default"/>
        <w:rPr>
          <w:rFonts w:ascii="Times New Roman" w:hAnsi="Times New Roman" w:cs="Times New Roman"/>
          <w:color w:val="auto"/>
        </w:rPr>
      </w:pPr>
      <w:proofErr w:type="spellStart"/>
      <w:r w:rsidRPr="00C57BA6">
        <w:rPr>
          <w:rFonts w:ascii="Times New Roman" w:hAnsi="Times New Roman" w:cs="Times New Roman"/>
          <w:color w:val="auto"/>
        </w:rPr>
        <w:t>ManagementUnits</w:t>
      </w:r>
      <w:proofErr w:type="spellEnd"/>
      <w:r w:rsidRPr="00C57BA6">
        <w:rPr>
          <w:rFonts w:ascii="Times New Roman" w:hAnsi="Times New Roman" w:cs="Times New Roman"/>
          <w:color w:val="auto"/>
        </w:rPr>
        <w:tab/>
      </w:r>
      <w:r w:rsidRPr="00C57BA6">
        <w:rPr>
          <w:rFonts w:ascii="Times New Roman" w:hAnsi="Times New Roman" w:cs="Times New Roman"/>
          <w:color w:val="auto"/>
        </w:rPr>
        <w:t>"</w:t>
      </w:r>
      <w:proofErr w:type="spellStart"/>
      <w:r w:rsidRPr="00C57BA6">
        <w:rPr>
          <w:rFonts w:ascii="Times New Roman" w:hAnsi="Times New Roman" w:cs="Times New Roman"/>
          <w:color w:val="auto"/>
        </w:rPr>
        <w:t>manunits.gis</w:t>
      </w:r>
      <w:proofErr w:type="spellEnd"/>
      <w:r w:rsidRPr="00C57BA6">
        <w:rPr>
          <w:rFonts w:ascii="Times New Roman" w:hAnsi="Times New Roman" w:cs="Times New Roman"/>
          <w:color w:val="auto"/>
        </w:rPr>
        <w:t>"</w:t>
      </w:r>
    </w:p>
    <w:p w:rsidR="00C57BA6" w:rsidP="00C57BA6" w:rsidRDefault="00C57BA6" w14:paraId="05FAE758" w14:textId="77777777">
      <w:pPr>
        <w:pStyle w:val="Default"/>
      </w:pPr>
    </w:p>
    <w:p w:rsidR="00AB1D61" w:rsidP="00AB1D61" w:rsidRDefault="00AB1D61" w14:paraId="75145914" w14:textId="77777777">
      <w:pPr>
        <w:pStyle w:val="Heading3"/>
        <w:tabs>
          <w:tab w:val="num" w:pos="1440"/>
        </w:tabs>
        <w:ind w:left="432"/>
      </w:pPr>
      <w:r>
        <w:t>Input Files</w:t>
      </w:r>
    </w:p>
    <w:p w:rsidR="00AB1D61" w:rsidP="00AB1D61" w:rsidRDefault="00AB1D61" w14:paraId="738754B1" w14:textId="77777777">
      <w:pPr>
        <w:spacing w:after="0"/>
        <w:ind w:left="567" w:firstLine="0"/>
        <w:rPr>
          <w:rFonts w:ascii="Calibri" w:hAnsi="Calibri" w:cs="Courier New"/>
          <w:sz w:val="18"/>
          <w:szCs w:val="18"/>
        </w:rPr>
      </w:pPr>
    </w:p>
    <w:p w:rsidRPr="003D1975" w:rsidR="00AB1D61" w:rsidP="00C070C8" w:rsidRDefault="00AB1D61" w14:paraId="064B0757" w14:textId="7052787E">
      <w:pPr>
        <w:pStyle w:val="Default"/>
        <w:rPr>
          <w:rFonts w:ascii="Calibri" w:hAnsi="Calibri" w:cs="Courier New"/>
          <w:sz w:val="18"/>
          <w:szCs w:val="18"/>
        </w:rPr>
      </w:pPr>
      <w:r w:rsidRPr="6426BA3B" w:rsidR="6426BA3B">
        <w:rPr>
          <w:rFonts w:ascii="Times New Roman" w:hAnsi="Times New Roman" w:cs="Times New Roman"/>
          <w:color w:val="auto"/>
        </w:rPr>
        <w:t>OutputInterval</w:t>
      </w:r>
      <w:r>
        <w:tab/>
      </w:r>
      <w:r>
        <w:tab/>
      </w:r>
      <w:r w:rsidRPr="6426BA3B" w:rsidR="6426BA3B">
        <w:rPr>
          <w:rFonts w:ascii="Times New Roman" w:hAnsi="Times New Roman" w:cs="Times New Roman"/>
          <w:color w:val="auto"/>
        </w:rPr>
        <w:t>How frequently the output will be written. Minimum 1, must be integer.</w:t>
      </w:r>
    </w:p>
    <w:p w:rsidR="00AB1D61" w:rsidP="00C57BA6" w:rsidRDefault="00AB1D61" w14:paraId="5890562F" w14:textId="77777777">
      <w:pPr>
        <w:pStyle w:val="Default"/>
      </w:pPr>
    </w:p>
    <w:p w:rsidR="003C03FB" w:rsidRDefault="00C57BA6" w14:paraId="7BC07E4C" w14:textId="33C48111">
      <w:pPr>
        <w:pStyle w:val="Heading3"/>
        <w:tabs>
          <w:tab w:val="num" w:pos="1440"/>
        </w:tabs>
        <w:ind w:left="432"/>
      </w:pPr>
      <w:r>
        <w:t>Species Group Table</w:t>
      </w:r>
    </w:p>
    <w:p w:rsidR="00C57BA6" w:rsidRDefault="001D5DBF" w14:paraId="180F3ADB" w14:textId="77777777">
      <w:pPr>
        <w:spacing w:after="0"/>
        <w:ind w:firstLine="0"/>
      </w:pPr>
      <w:r>
        <w:t>The next row must contain the words “</w:t>
      </w:r>
      <w:proofErr w:type="spellStart"/>
      <w:r w:rsidR="00C57BA6">
        <w:t>SpeciesGroupTable</w:t>
      </w:r>
      <w:proofErr w:type="spellEnd"/>
      <w:r>
        <w:t>”</w:t>
      </w:r>
      <w:r w:rsidR="00C57BA6">
        <w:t>.</w:t>
      </w:r>
    </w:p>
    <w:p w:rsidR="003C03FB" w:rsidRDefault="00C57BA6" w14:paraId="22BA14D5" w14:textId="60675ECE">
      <w:pPr>
        <w:spacing w:after="0"/>
        <w:ind w:firstLine="0"/>
      </w:pPr>
      <w:commentRangeStart w:id="397"/>
      <w:r>
        <w:t xml:space="preserve">The lines afterwards give a list of the species, a number for the group, and the name of the group. </w:t>
      </w:r>
      <w:commentRangeEnd w:id="397"/>
      <w:r w:rsidR="00191449">
        <w:rPr>
          <w:rStyle w:val="CommentReference"/>
        </w:rPr>
        <w:commentReference w:id="397"/>
      </w:r>
      <w:r>
        <w:t>Use the word “all” to mean all species, or ind</w:t>
      </w:r>
      <w:r w:rsidR="00C070C8">
        <w:t>ivid</w:t>
      </w:r>
      <w:r>
        <w:t>ual species if grouping them more finely.</w:t>
      </w:r>
      <w:r w:rsidR="00C070C8">
        <w:t xml:space="preserve"> (We’ve not tested with more than 3 groups).</w:t>
      </w:r>
    </w:p>
    <w:p w:rsidR="00C57BA6" w:rsidRDefault="00C57BA6" w14:paraId="3AEF9FE7" w14:textId="77777777">
      <w:pPr>
        <w:spacing w:after="0"/>
        <w:ind w:firstLine="0"/>
      </w:pPr>
    </w:p>
    <w:p w:rsidR="00C57BA6" w:rsidP="00C57BA6" w:rsidRDefault="00C57BA6" w14:paraId="3DE644AA" w14:textId="77777777">
      <w:pPr>
        <w:spacing w:after="0"/>
        <w:ind w:firstLine="0"/>
      </w:pPr>
      <w:proofErr w:type="spellStart"/>
      <w:r>
        <w:t>SpeciesGroupTable</w:t>
      </w:r>
      <w:proofErr w:type="spellEnd"/>
    </w:p>
    <w:p w:rsidR="00C57BA6" w:rsidP="00C57BA6" w:rsidRDefault="00C57BA6" w14:paraId="49FE6535" w14:textId="77777777">
      <w:pPr>
        <w:spacing w:after="0"/>
        <w:ind w:firstLine="0"/>
      </w:pPr>
      <w:r>
        <w:t>&gt;&gt;</w:t>
      </w:r>
      <w:proofErr w:type="gramStart"/>
      <w:r>
        <w:t>Species  Group</w:t>
      </w:r>
      <w:proofErr w:type="gramEnd"/>
      <w:r>
        <w:t xml:space="preserve">  </w:t>
      </w:r>
      <w:proofErr w:type="spellStart"/>
      <w:r>
        <w:t>GroupName</w:t>
      </w:r>
      <w:proofErr w:type="spellEnd"/>
      <w:r>
        <w:tab/>
      </w:r>
      <w:r>
        <w:tab/>
      </w:r>
      <w:r>
        <w:tab/>
      </w:r>
      <w:r>
        <w:tab/>
      </w:r>
      <w:r>
        <w:tab/>
      </w:r>
      <w:r>
        <w:tab/>
      </w:r>
      <w:r>
        <w:tab/>
      </w:r>
    </w:p>
    <w:p w:rsidR="00C57BA6" w:rsidP="00C57BA6" w:rsidRDefault="00C57BA6" w14:paraId="3F7D847C" w14:textId="785D56A4">
      <w:pPr>
        <w:spacing w:after="0"/>
        <w:ind w:firstLine="0"/>
      </w:pPr>
      <w:r>
        <w:t>&gt;&gt;----------------------------------------------</w:t>
      </w:r>
      <w:r>
        <w:tab/>
      </w:r>
      <w:r>
        <w:tab/>
      </w:r>
      <w:r>
        <w:tab/>
      </w:r>
      <w:r>
        <w:tab/>
      </w:r>
      <w:r>
        <w:tab/>
      </w:r>
      <w:r>
        <w:tab/>
      </w:r>
      <w:r>
        <w:tab/>
      </w:r>
      <w:r>
        <w:tab/>
      </w:r>
    </w:p>
    <w:p w:rsidR="00C57BA6" w:rsidP="00C57BA6" w:rsidRDefault="00C57BA6" w14:paraId="4D5067E8" w14:textId="77777777">
      <w:pPr>
        <w:spacing w:after="0"/>
        <w:ind w:firstLine="0"/>
      </w:pPr>
      <w:r>
        <w:t xml:space="preserve"> </w:t>
      </w:r>
      <w:proofErr w:type="spellStart"/>
      <w:r>
        <w:t>pinubank</w:t>
      </w:r>
      <w:proofErr w:type="spellEnd"/>
      <w:r>
        <w:tab/>
      </w:r>
      <w:r>
        <w:t>90</w:t>
      </w:r>
      <w:r>
        <w:tab/>
      </w:r>
      <w:r>
        <w:t>softwood</w:t>
      </w:r>
    </w:p>
    <w:p w:rsidR="00C57BA6" w:rsidP="00C57BA6" w:rsidRDefault="00C57BA6" w14:paraId="20AF0779" w14:textId="77777777">
      <w:pPr>
        <w:spacing w:after="0"/>
        <w:ind w:firstLine="0"/>
      </w:pPr>
      <w:r>
        <w:t xml:space="preserve"> </w:t>
      </w:r>
      <w:proofErr w:type="spellStart"/>
      <w:r>
        <w:t>querelli</w:t>
      </w:r>
      <w:proofErr w:type="spellEnd"/>
      <w:r>
        <w:tab/>
      </w:r>
      <w:r>
        <w:t>91</w:t>
      </w:r>
      <w:r>
        <w:tab/>
      </w:r>
      <w:r>
        <w:t>hardwood</w:t>
      </w:r>
    </w:p>
    <w:p w:rsidR="003C03FB" w:rsidP="00C57BA6" w:rsidRDefault="00C57BA6" w14:paraId="74BE3537" w14:textId="2FD1BE9A">
      <w:pPr>
        <w:spacing w:after="0"/>
        <w:ind w:firstLine="0"/>
      </w:pPr>
      <w:r>
        <w:t xml:space="preserve"> </w:t>
      </w:r>
      <w:proofErr w:type="spellStart"/>
      <w:r>
        <w:t>pinuresin</w:t>
      </w:r>
      <w:proofErr w:type="spellEnd"/>
      <w:r>
        <w:tab/>
      </w:r>
      <w:r>
        <w:t>90</w:t>
      </w:r>
      <w:r>
        <w:tab/>
      </w:r>
      <w:r>
        <w:t>softwood</w:t>
      </w:r>
    </w:p>
    <w:p w:rsidR="00C57BA6" w:rsidP="00C57BA6" w:rsidRDefault="00C57BA6" w14:paraId="1C89D883" w14:textId="77777777">
      <w:pPr>
        <w:spacing w:after="0"/>
        <w:ind w:firstLine="0"/>
        <w:rPr>
          <w:sz w:val="23"/>
          <w:szCs w:val="23"/>
        </w:rPr>
      </w:pPr>
    </w:p>
    <w:p w:rsidR="003C03FB" w:rsidRDefault="007568F8" w14:paraId="400C6927" w14:textId="51A8891F">
      <w:pPr>
        <w:pStyle w:val="Heading3"/>
        <w:tabs>
          <w:tab w:val="num" w:pos="1440"/>
        </w:tabs>
        <w:ind w:left="432"/>
      </w:pPr>
      <w:r>
        <w:t>Forest to Mills</w:t>
      </w:r>
    </w:p>
    <w:p w:rsidR="003C03FB" w:rsidRDefault="007568F8" w14:paraId="372AE5D8" w14:textId="78ACEC29">
      <w:pPr>
        <w:spacing w:after="0"/>
        <w:ind w:firstLine="0"/>
      </w:pPr>
      <w:r>
        <w:t xml:space="preserve">This table contains the information about dividing up the </w:t>
      </w:r>
      <w:r w:rsidR="00191449">
        <w:t>harvest to different primary mills</w:t>
      </w:r>
      <w:r>
        <w:t>.</w:t>
      </w:r>
    </w:p>
    <w:p w:rsidR="003C03FB" w:rsidRDefault="003C03FB" w14:paraId="03C05FCC" w14:textId="77777777">
      <w:pPr>
        <w:spacing w:after="0"/>
        <w:ind w:firstLine="0"/>
      </w:pPr>
    </w:p>
    <w:p w:rsidR="003C03FB" w:rsidP="007568F8" w:rsidRDefault="007568F8" w14:paraId="3DA906CA" w14:textId="2C62ED7C">
      <w:pPr>
        <w:spacing w:after="0"/>
        <w:ind w:firstLine="0"/>
      </w:pPr>
      <w:r>
        <w:t>The words</w:t>
      </w:r>
      <w:r w:rsidR="001D5DBF">
        <w:t xml:space="preserve"> “</w:t>
      </w:r>
      <w:proofErr w:type="spellStart"/>
      <w:r w:rsidRPr="007568F8">
        <w:t>ProportionsFromForestToMills</w:t>
      </w:r>
      <w:proofErr w:type="spellEnd"/>
      <w:r w:rsidR="001D5DBF">
        <w:t>”</w:t>
      </w:r>
      <w:r>
        <w:t xml:space="preserve"> must be prior to the table.</w:t>
      </w:r>
    </w:p>
    <w:p w:rsidR="00534E0D" w:rsidP="00534E0D" w:rsidRDefault="00534E0D" w14:paraId="3217FDDE" w14:textId="5245757A">
      <w:pPr>
        <w:spacing w:after="0"/>
        <w:ind w:firstLine="0"/>
      </w:pPr>
      <w:r>
        <w:t>&gt;&gt;</w:t>
      </w:r>
      <w:r>
        <w:tab/>
      </w:r>
      <w:r>
        <w:tab/>
      </w:r>
      <w:r>
        <w:tab/>
      </w:r>
      <w:r>
        <w:tab/>
      </w:r>
    </w:p>
    <w:p w:rsidR="00534E0D" w:rsidP="00534E0D" w:rsidRDefault="00534E0D" w14:paraId="5D730AC8" w14:textId="250B1825">
      <w:pPr>
        <w:spacing w:after="0"/>
        <w:ind w:firstLine="0"/>
      </w:pPr>
      <w:r>
        <w:t xml:space="preserve">&gt;&gt;Time Management </w:t>
      </w:r>
      <w:r>
        <w:tab/>
      </w:r>
      <w:r>
        <w:t xml:space="preserve">Species </w:t>
      </w:r>
      <w:r>
        <w:tab/>
      </w:r>
      <w:r>
        <w:t>Pool</w:t>
      </w:r>
      <w:r>
        <w:tab/>
      </w:r>
      <w:r>
        <w:tab/>
      </w:r>
      <w:proofErr w:type="spellStart"/>
      <w:r>
        <w:t>MillCode</w:t>
      </w:r>
      <w:proofErr w:type="spellEnd"/>
      <w:r>
        <w:t xml:space="preserve"> </w:t>
      </w:r>
      <w:proofErr w:type="spellStart"/>
      <w:r>
        <w:t>MillName</w:t>
      </w:r>
      <w:proofErr w:type="spellEnd"/>
      <w:r>
        <w:tab/>
      </w:r>
      <w:r>
        <w:t xml:space="preserve">    </w:t>
      </w:r>
      <w:proofErr w:type="spellStart"/>
      <w:r>
        <w:t>MUSPG_2Mills_X</w:t>
      </w:r>
      <w:proofErr w:type="spellEnd"/>
    </w:p>
    <w:p w:rsidR="00534E0D" w:rsidP="00534E0D" w:rsidRDefault="00534E0D" w14:paraId="3D700569" w14:textId="438A902D">
      <w:pPr>
        <w:spacing w:after="0"/>
        <w:ind w:firstLine="0"/>
      </w:pPr>
      <w:r>
        <w:t xml:space="preserve">&gt;&gt; Start </w:t>
      </w:r>
      <w:proofErr w:type="spellStart"/>
      <w:r>
        <w:t>UnitCode</w:t>
      </w:r>
      <w:proofErr w:type="spellEnd"/>
      <w:r>
        <w:tab/>
      </w:r>
      <w:r>
        <w:t>Group</w:t>
      </w:r>
    </w:p>
    <w:p w:rsidR="007568F8" w:rsidP="007568F8" w:rsidRDefault="007568F8" w14:paraId="07E8D7FD" w14:textId="77777777">
      <w:pPr>
        <w:spacing w:after="0"/>
        <w:ind w:firstLine="0"/>
      </w:pPr>
      <w:r>
        <w:t>&gt;&gt;----------------------------------------------</w:t>
      </w:r>
      <w:r>
        <w:tab/>
      </w:r>
      <w:r>
        <w:tab/>
      </w:r>
      <w:r>
        <w:tab/>
      </w:r>
      <w:r>
        <w:tab/>
      </w:r>
      <w:r>
        <w:tab/>
      </w:r>
      <w:r>
        <w:tab/>
      </w:r>
      <w:r>
        <w:tab/>
      </w:r>
      <w:r>
        <w:tab/>
      </w:r>
      <w:r>
        <w:tab/>
      </w:r>
    </w:p>
    <w:p w:rsidR="007568F8" w:rsidP="00C070C8" w:rsidRDefault="007568F8" w14:paraId="0AB2C0A2" w14:textId="55EB27BC">
      <w:pPr>
        <w:spacing w:after="0"/>
        <w:ind w:firstLine="720"/>
      </w:pPr>
      <w:r>
        <w:t>0</w:t>
      </w:r>
      <w:r>
        <w:tab/>
      </w:r>
      <w:r>
        <w:t>1</w:t>
      </w:r>
      <w:r>
        <w:tab/>
      </w:r>
      <w:r>
        <w:t>90</w:t>
      </w:r>
      <w:r>
        <w:tab/>
      </w:r>
      <w:r w:rsidR="00534E0D">
        <w:tab/>
      </w:r>
      <w:proofErr w:type="spellStart"/>
      <w:r>
        <w:t>BioToFPS</w:t>
      </w:r>
      <w:proofErr w:type="spellEnd"/>
      <w:r>
        <w:tab/>
      </w:r>
      <w:r>
        <w:t>1</w:t>
      </w:r>
      <w:r>
        <w:tab/>
      </w:r>
      <w:proofErr w:type="spellStart"/>
      <w:r>
        <w:t>SoftwoodLumberMill</w:t>
      </w:r>
      <w:proofErr w:type="spellEnd"/>
      <w:r>
        <w:tab/>
      </w:r>
      <w:r>
        <w:tab/>
      </w:r>
      <w:r>
        <w:t>0.5</w:t>
      </w:r>
    </w:p>
    <w:p w:rsidR="007568F8" w:rsidP="00C070C8" w:rsidRDefault="007568F8" w14:paraId="0694B16A" w14:textId="342D0C94">
      <w:pPr>
        <w:spacing w:after="0"/>
        <w:ind w:firstLine="720"/>
      </w:pPr>
      <w:r>
        <w:t>0</w:t>
      </w:r>
      <w:r>
        <w:tab/>
      </w:r>
      <w:r>
        <w:t>1</w:t>
      </w:r>
      <w:r>
        <w:tab/>
      </w:r>
      <w:r>
        <w:t>90</w:t>
      </w:r>
      <w:r>
        <w:tab/>
      </w:r>
      <w:r w:rsidR="00534E0D">
        <w:tab/>
      </w:r>
      <w:proofErr w:type="spellStart"/>
      <w:r>
        <w:t>BioToFPS</w:t>
      </w:r>
      <w:proofErr w:type="spellEnd"/>
      <w:r>
        <w:tab/>
      </w:r>
      <w:r>
        <w:t>2</w:t>
      </w:r>
      <w:r>
        <w:tab/>
      </w:r>
      <w:proofErr w:type="spellStart"/>
      <w:r>
        <w:t>ChipMill</w:t>
      </w:r>
      <w:proofErr w:type="spellEnd"/>
      <w:r>
        <w:tab/>
      </w:r>
      <w:r>
        <w:tab/>
      </w:r>
      <w:r>
        <w:tab/>
      </w:r>
      <w:r>
        <w:t>0</w:t>
      </w:r>
    </w:p>
    <w:p w:rsidR="007568F8" w:rsidP="00C070C8" w:rsidRDefault="007568F8" w14:paraId="1166E995" w14:textId="45FAE109">
      <w:pPr>
        <w:spacing w:after="0"/>
        <w:ind w:firstLine="720"/>
      </w:pPr>
      <w:r>
        <w:t>0</w:t>
      </w:r>
      <w:r>
        <w:tab/>
      </w:r>
      <w:r>
        <w:t>1</w:t>
      </w:r>
      <w:r>
        <w:tab/>
      </w:r>
      <w:r>
        <w:t>90</w:t>
      </w:r>
      <w:r>
        <w:tab/>
      </w:r>
      <w:r w:rsidR="00534E0D">
        <w:tab/>
      </w:r>
      <w:proofErr w:type="spellStart"/>
      <w:r>
        <w:t>BioToFPS</w:t>
      </w:r>
      <w:proofErr w:type="spellEnd"/>
      <w:r>
        <w:tab/>
      </w:r>
      <w:r>
        <w:t>3</w:t>
      </w:r>
      <w:r>
        <w:tab/>
      </w:r>
      <w:proofErr w:type="spellStart"/>
      <w:r>
        <w:t>SoftwoodPlywoodMill</w:t>
      </w:r>
      <w:proofErr w:type="spellEnd"/>
      <w:r>
        <w:tab/>
      </w:r>
      <w:r>
        <w:t>0.2</w:t>
      </w:r>
    </w:p>
    <w:p w:rsidR="007568F8" w:rsidP="00C070C8" w:rsidRDefault="007568F8" w14:paraId="354A7938" w14:textId="1A824B39">
      <w:pPr>
        <w:spacing w:after="0"/>
        <w:ind w:firstLine="720"/>
      </w:pPr>
      <w:r>
        <w:t>0</w:t>
      </w:r>
      <w:r>
        <w:tab/>
      </w:r>
      <w:r>
        <w:t>1</w:t>
      </w:r>
      <w:r>
        <w:tab/>
      </w:r>
      <w:r>
        <w:t>90</w:t>
      </w:r>
      <w:r>
        <w:tab/>
      </w:r>
      <w:r w:rsidR="00534E0D">
        <w:tab/>
      </w:r>
      <w:proofErr w:type="spellStart"/>
      <w:r>
        <w:t>BioToFPS</w:t>
      </w:r>
      <w:proofErr w:type="spellEnd"/>
      <w:r>
        <w:tab/>
      </w:r>
      <w:r>
        <w:t>4</w:t>
      </w:r>
      <w:r>
        <w:tab/>
      </w:r>
      <w:proofErr w:type="spellStart"/>
      <w:r>
        <w:t>OSBMill</w:t>
      </w:r>
      <w:proofErr w:type="spellEnd"/>
      <w:r>
        <w:tab/>
      </w:r>
      <w:r>
        <w:tab/>
      </w:r>
      <w:r>
        <w:tab/>
      </w:r>
      <w:r>
        <w:t>0.1</w:t>
      </w:r>
    </w:p>
    <w:p w:rsidR="00FB2712" w:rsidRDefault="00FB2712" w14:paraId="406E1DF7" w14:textId="5B805EDA">
      <w:pPr>
        <w:spacing w:after="0"/>
        <w:ind w:firstLine="0"/>
      </w:pPr>
    </w:p>
    <w:p w:rsidR="00FB2712" w:rsidP="00FB2712" w:rsidRDefault="007568F8" w14:paraId="5217CF25" w14:textId="75464B97">
      <w:pPr>
        <w:pStyle w:val="Heading3"/>
        <w:tabs>
          <w:tab w:val="num" w:pos="1440"/>
        </w:tabs>
        <w:ind w:left="432"/>
      </w:pPr>
      <w:r>
        <w:t>Mill To Primary</w:t>
      </w:r>
    </w:p>
    <w:p w:rsidR="00292312" w:rsidP="00292312" w:rsidRDefault="007568F8" w14:paraId="24E5F5CB" w14:textId="0D5B21AF">
      <w:pPr>
        <w:spacing w:after="0"/>
        <w:ind w:firstLine="0"/>
      </w:pPr>
      <w:r>
        <w:t>This table contains the information about how mills become primary products.</w:t>
      </w:r>
      <w:r w:rsidRPr="00292312" w:rsidR="00292312">
        <w:t xml:space="preserve"> </w:t>
      </w:r>
      <w:r w:rsidR="00292312">
        <w:t xml:space="preserve">In this table, the </w:t>
      </w:r>
      <w:proofErr w:type="spellStart"/>
      <w:r w:rsidR="00292312">
        <w:t>MillCodes</w:t>
      </w:r>
      <w:proofErr w:type="spellEnd"/>
      <w:r w:rsidR="00292312">
        <w:t xml:space="preserve"> are those that were defined in the previous table. Proportions must sum to 1 for combinations of time and mill.</w:t>
      </w:r>
    </w:p>
    <w:p w:rsidR="007568F8" w:rsidRDefault="007568F8" w14:paraId="3ADB182B" w14:textId="77777777">
      <w:pPr>
        <w:spacing w:after="0"/>
        <w:ind w:firstLine="0"/>
      </w:pPr>
    </w:p>
    <w:p w:rsidR="007568F8" w:rsidP="007568F8" w:rsidRDefault="007568F8" w14:paraId="6400B112" w14:textId="36D467D7">
      <w:pPr>
        <w:spacing w:after="0"/>
        <w:ind w:firstLine="0"/>
      </w:pPr>
      <w:r>
        <w:t>The words “</w:t>
      </w:r>
      <w:proofErr w:type="spellStart"/>
      <w:r w:rsidRPr="007568F8">
        <w:t>ProportionsFromMillsToPrimaryWoodProducts</w:t>
      </w:r>
      <w:proofErr w:type="spellEnd"/>
      <w:r>
        <w:t>” must be prior to the table.</w:t>
      </w:r>
    </w:p>
    <w:p w:rsidR="007568F8" w:rsidP="007568F8" w:rsidRDefault="007568F8" w14:paraId="0DA08617" w14:textId="6244D1CE">
      <w:pPr>
        <w:spacing w:after="0"/>
        <w:ind w:firstLine="0"/>
      </w:pPr>
    </w:p>
    <w:p w:rsidR="007568F8" w:rsidP="007568F8" w:rsidRDefault="007568F8" w14:paraId="30FAE514" w14:textId="2D38E11E">
      <w:pPr>
        <w:spacing w:after="0"/>
        <w:ind w:firstLine="0"/>
      </w:pPr>
      <w:r>
        <w:t>&gt;&gt;Time</w:t>
      </w:r>
      <w:r>
        <w:tab/>
      </w:r>
      <w:r>
        <w:t>Mill</w:t>
      </w:r>
      <w:r w:rsidR="00534E0D">
        <w:tab/>
      </w:r>
      <w:proofErr w:type="spellStart"/>
      <w:r>
        <w:t>Mill</w:t>
      </w:r>
      <w:proofErr w:type="spellEnd"/>
      <w:r>
        <w:tab/>
      </w:r>
      <w:r w:rsidR="00534E0D">
        <w:tab/>
      </w:r>
      <w:proofErr w:type="spellStart"/>
      <w:r>
        <w:t>PrimaryOutput</w:t>
      </w:r>
      <w:proofErr w:type="spellEnd"/>
      <w:r>
        <w:tab/>
      </w:r>
      <w:r w:rsidR="00534E0D">
        <w:t xml:space="preserve"> </w:t>
      </w:r>
      <w:r w:rsidR="00292312">
        <w:t xml:space="preserve">  </w:t>
      </w:r>
      <w:proofErr w:type="spellStart"/>
      <w:r>
        <w:t>PrimaryOutput</w:t>
      </w:r>
      <w:proofErr w:type="spellEnd"/>
      <w:r>
        <w:tab/>
      </w:r>
      <w:proofErr w:type="spellStart"/>
      <w:r>
        <w:t>Mill</w:t>
      </w:r>
      <w:r w:rsidR="00292312">
        <w:t>O</w:t>
      </w:r>
      <w:r>
        <w:t>utput</w:t>
      </w:r>
      <w:proofErr w:type="spellEnd"/>
    </w:p>
    <w:p w:rsidR="00534E0D" w:rsidP="007568F8" w:rsidRDefault="00534E0D" w14:paraId="433ED706" w14:textId="6EA9B1E3">
      <w:pPr>
        <w:spacing w:after="0"/>
        <w:ind w:firstLine="0"/>
      </w:pPr>
      <w:r>
        <w:t>&gt;&gt; Start</w:t>
      </w:r>
      <w:r>
        <w:tab/>
      </w:r>
      <w:r>
        <w:t>Code</w:t>
      </w:r>
      <w:r>
        <w:tab/>
      </w:r>
      <w:r>
        <w:t>Name</w:t>
      </w:r>
      <w:r>
        <w:tab/>
      </w:r>
      <w:r>
        <w:tab/>
      </w:r>
      <w:r>
        <w:t>Code</w:t>
      </w:r>
      <w:r>
        <w:tab/>
      </w:r>
      <w:r>
        <w:tab/>
      </w:r>
      <w:r w:rsidR="00292312">
        <w:t xml:space="preserve">   </w:t>
      </w:r>
      <w:r>
        <w:t>Name</w:t>
      </w:r>
      <w:r w:rsidR="00292312">
        <w:tab/>
      </w:r>
      <w:r w:rsidR="00292312">
        <w:tab/>
      </w:r>
      <w:r w:rsidR="00292312">
        <w:t>Proportions</w:t>
      </w:r>
    </w:p>
    <w:p w:rsidR="007568F8" w:rsidP="007568F8" w:rsidRDefault="007568F8" w14:paraId="2432EFA8" w14:textId="6F31B951">
      <w:pPr>
        <w:spacing w:after="0"/>
        <w:ind w:firstLine="0"/>
      </w:pPr>
      <w:r>
        <w:t>&gt;&gt;---------------------------------------------------------------------------------------</w:t>
      </w:r>
      <w:r w:rsidR="00534E0D">
        <w:t>--------------------</w:t>
      </w:r>
    </w:p>
    <w:p w:rsidR="00534E0D" w:rsidP="00534E0D" w:rsidRDefault="00534E0D" w14:paraId="21D8B076" w14:textId="1F56A091">
      <w:pPr>
        <w:spacing w:after="0"/>
        <w:ind w:firstLine="0"/>
      </w:pPr>
      <w:r>
        <w:t>0</w:t>
      </w:r>
      <w:r>
        <w:tab/>
      </w:r>
      <w:r>
        <w:tab/>
      </w:r>
      <w:r>
        <w:t>1</w:t>
      </w:r>
      <w:r>
        <w:tab/>
      </w:r>
      <w:proofErr w:type="spellStart"/>
      <w:r>
        <w:t>LumberMill</w:t>
      </w:r>
      <w:proofErr w:type="spellEnd"/>
      <w:r>
        <w:tab/>
      </w:r>
      <w:r>
        <w:t>104</w:t>
      </w:r>
      <w:r>
        <w:tab/>
      </w:r>
      <w:r>
        <w:tab/>
      </w:r>
      <w:r w:rsidR="00292312">
        <w:t xml:space="preserve">   </w:t>
      </w:r>
      <w:r>
        <w:t>Lumber</w:t>
      </w:r>
      <w:r>
        <w:tab/>
      </w:r>
      <w:r>
        <w:tab/>
      </w:r>
      <w:r>
        <w:t>0.5</w:t>
      </w:r>
    </w:p>
    <w:p w:rsidR="00534E0D" w:rsidP="00534E0D" w:rsidRDefault="00534E0D" w14:paraId="10F6696D" w14:textId="7F98CA8B">
      <w:pPr>
        <w:spacing w:after="0"/>
        <w:ind w:firstLine="0"/>
      </w:pPr>
      <w:r>
        <w:t>0</w:t>
      </w:r>
      <w:r>
        <w:tab/>
      </w:r>
      <w:r>
        <w:tab/>
      </w:r>
      <w:r>
        <w:t>1</w:t>
      </w:r>
      <w:r>
        <w:tab/>
      </w:r>
      <w:proofErr w:type="spellStart"/>
      <w:r>
        <w:t>LumberMill</w:t>
      </w:r>
      <w:proofErr w:type="spellEnd"/>
      <w:r>
        <w:tab/>
      </w:r>
      <w:r>
        <w:t>105</w:t>
      </w:r>
      <w:r>
        <w:tab/>
      </w:r>
      <w:r>
        <w:tab/>
      </w:r>
      <w:r w:rsidR="00292312">
        <w:t xml:space="preserve">   </w:t>
      </w:r>
      <w:r>
        <w:t>Chips</w:t>
      </w:r>
      <w:r>
        <w:tab/>
      </w:r>
      <w:r>
        <w:tab/>
      </w:r>
      <w:r>
        <w:t>0.2</w:t>
      </w:r>
    </w:p>
    <w:p w:rsidR="007568F8" w:rsidP="007568F8" w:rsidRDefault="007568F8" w14:paraId="5120CD22" w14:textId="7A20FCDC">
      <w:pPr>
        <w:spacing w:after="0"/>
        <w:ind w:firstLine="0"/>
      </w:pPr>
      <w:r>
        <w:t>0</w:t>
      </w:r>
      <w:r>
        <w:tab/>
      </w:r>
      <w:r w:rsidR="00534E0D">
        <w:tab/>
      </w:r>
      <w:r>
        <w:t>1</w:t>
      </w:r>
      <w:r>
        <w:tab/>
      </w:r>
      <w:proofErr w:type="spellStart"/>
      <w:r>
        <w:t>LumberMill</w:t>
      </w:r>
      <w:proofErr w:type="spellEnd"/>
      <w:r>
        <w:tab/>
      </w:r>
      <w:r>
        <w:t>1000</w:t>
      </w:r>
      <w:r>
        <w:tab/>
      </w:r>
      <w:r w:rsidR="00534E0D">
        <w:tab/>
      </w:r>
      <w:r w:rsidR="00292312">
        <w:t xml:space="preserve">   </w:t>
      </w:r>
      <w:proofErr w:type="spellStart"/>
      <w:r>
        <w:t>LandfillWood</w:t>
      </w:r>
      <w:proofErr w:type="spellEnd"/>
      <w:r>
        <w:tab/>
      </w:r>
      <w:r>
        <w:t>0.1</w:t>
      </w:r>
    </w:p>
    <w:p w:rsidR="007568F8" w:rsidP="007568F8" w:rsidRDefault="007568F8" w14:paraId="726A67AB" w14:textId="5E917044">
      <w:pPr>
        <w:spacing w:after="0"/>
        <w:ind w:firstLine="0"/>
      </w:pPr>
      <w:r>
        <w:t>0</w:t>
      </w:r>
      <w:r>
        <w:tab/>
      </w:r>
      <w:r w:rsidR="00534E0D">
        <w:tab/>
      </w:r>
      <w:r>
        <w:t>1</w:t>
      </w:r>
      <w:r>
        <w:tab/>
      </w:r>
      <w:proofErr w:type="spellStart"/>
      <w:r>
        <w:t>LumberMill</w:t>
      </w:r>
      <w:proofErr w:type="spellEnd"/>
      <w:r>
        <w:tab/>
      </w:r>
      <w:r>
        <w:t>1001</w:t>
      </w:r>
      <w:r>
        <w:tab/>
      </w:r>
      <w:r w:rsidR="00534E0D">
        <w:tab/>
      </w:r>
      <w:r w:rsidR="00292312">
        <w:t xml:space="preserve">   </w:t>
      </w:r>
      <w:proofErr w:type="spellStart"/>
      <w:r>
        <w:t>DumpWood</w:t>
      </w:r>
      <w:proofErr w:type="spellEnd"/>
      <w:r>
        <w:tab/>
      </w:r>
      <w:r w:rsidR="00534E0D">
        <w:tab/>
      </w:r>
      <w:r>
        <w:t>0.1</w:t>
      </w:r>
    </w:p>
    <w:p w:rsidR="007568F8" w:rsidP="007568F8" w:rsidRDefault="007568F8" w14:paraId="7717EE8C" w14:textId="0C8CD3B9">
      <w:pPr>
        <w:spacing w:after="0"/>
        <w:ind w:firstLine="0"/>
      </w:pPr>
      <w:r>
        <w:t>0</w:t>
      </w:r>
      <w:r>
        <w:tab/>
      </w:r>
      <w:r w:rsidR="00534E0D">
        <w:tab/>
      </w:r>
      <w:r>
        <w:t>1</w:t>
      </w:r>
      <w:r>
        <w:tab/>
      </w:r>
      <w:proofErr w:type="spellStart"/>
      <w:r>
        <w:t>LumberMill</w:t>
      </w:r>
      <w:proofErr w:type="spellEnd"/>
      <w:r>
        <w:tab/>
      </w:r>
      <w:r>
        <w:t>1002</w:t>
      </w:r>
      <w:r>
        <w:tab/>
      </w:r>
      <w:r w:rsidR="00534E0D">
        <w:tab/>
      </w:r>
      <w:r w:rsidR="00292312">
        <w:t xml:space="preserve">   </w:t>
      </w:r>
      <w:proofErr w:type="spellStart"/>
      <w:r>
        <w:t>CombustionFuel</w:t>
      </w:r>
      <w:proofErr w:type="spellEnd"/>
      <w:r>
        <w:tab/>
      </w:r>
      <w:r>
        <w:t>0.1</w:t>
      </w:r>
    </w:p>
    <w:p w:rsidR="00534E0D" w:rsidP="00534E0D" w:rsidRDefault="00534E0D" w14:paraId="7281CED7" w14:textId="71F78275">
      <w:pPr>
        <w:spacing w:after="0"/>
        <w:ind w:firstLine="0"/>
      </w:pPr>
      <w:r>
        <w:t>0</w:t>
      </w:r>
      <w:r>
        <w:tab/>
      </w:r>
      <w:r>
        <w:tab/>
      </w:r>
      <w:r>
        <w:t>2</w:t>
      </w:r>
      <w:r>
        <w:tab/>
      </w:r>
      <w:proofErr w:type="spellStart"/>
      <w:r>
        <w:t>ChipMill</w:t>
      </w:r>
      <w:proofErr w:type="spellEnd"/>
      <w:r>
        <w:tab/>
      </w:r>
      <w:r>
        <w:t>105</w:t>
      </w:r>
      <w:r>
        <w:tab/>
      </w:r>
      <w:r>
        <w:tab/>
      </w:r>
      <w:r w:rsidR="00292312">
        <w:t xml:space="preserve">   </w:t>
      </w:r>
      <w:r>
        <w:t>Chips</w:t>
      </w:r>
      <w:r>
        <w:tab/>
      </w:r>
      <w:r>
        <w:tab/>
      </w:r>
      <w:r>
        <w:t>0.7</w:t>
      </w:r>
    </w:p>
    <w:p w:rsidR="007568F8" w:rsidP="007568F8" w:rsidRDefault="007568F8" w14:paraId="27B84832" w14:textId="5C1F560B">
      <w:pPr>
        <w:spacing w:after="0"/>
        <w:ind w:firstLine="0"/>
      </w:pPr>
      <w:r>
        <w:t>0</w:t>
      </w:r>
      <w:r>
        <w:tab/>
      </w:r>
      <w:r w:rsidR="00534E0D">
        <w:tab/>
      </w:r>
      <w:r>
        <w:t>2</w:t>
      </w:r>
      <w:r>
        <w:tab/>
      </w:r>
      <w:proofErr w:type="spellStart"/>
      <w:r>
        <w:t>Chip</w:t>
      </w:r>
      <w:r w:rsidR="00534E0D">
        <w:t>M</w:t>
      </w:r>
      <w:r>
        <w:t>ill</w:t>
      </w:r>
      <w:proofErr w:type="spellEnd"/>
      <w:r>
        <w:tab/>
      </w:r>
      <w:r>
        <w:t>1001</w:t>
      </w:r>
      <w:r>
        <w:tab/>
      </w:r>
      <w:r w:rsidR="00534E0D">
        <w:tab/>
      </w:r>
      <w:r w:rsidR="00292312">
        <w:t xml:space="preserve">   </w:t>
      </w:r>
      <w:proofErr w:type="spellStart"/>
      <w:r>
        <w:t>DumpWood</w:t>
      </w:r>
      <w:proofErr w:type="spellEnd"/>
      <w:r>
        <w:tab/>
      </w:r>
      <w:r w:rsidR="00534E0D">
        <w:tab/>
      </w:r>
      <w:r>
        <w:t>0.1</w:t>
      </w:r>
    </w:p>
    <w:p w:rsidR="007568F8" w:rsidP="007568F8" w:rsidRDefault="007568F8" w14:paraId="63B67EBA" w14:textId="3934D9DC">
      <w:pPr>
        <w:spacing w:after="0"/>
        <w:ind w:firstLine="0"/>
      </w:pPr>
      <w:r>
        <w:t>0</w:t>
      </w:r>
      <w:r>
        <w:tab/>
      </w:r>
      <w:r w:rsidR="00534E0D">
        <w:tab/>
      </w:r>
      <w:r>
        <w:t>2</w:t>
      </w:r>
      <w:r>
        <w:tab/>
      </w:r>
      <w:proofErr w:type="spellStart"/>
      <w:r>
        <w:t>Chip</w:t>
      </w:r>
      <w:r w:rsidR="00534E0D">
        <w:t>M</w:t>
      </w:r>
      <w:r>
        <w:t>ill</w:t>
      </w:r>
      <w:proofErr w:type="spellEnd"/>
      <w:r>
        <w:tab/>
      </w:r>
      <w:r>
        <w:t>1002</w:t>
      </w:r>
      <w:r>
        <w:tab/>
      </w:r>
      <w:r w:rsidR="00534E0D">
        <w:tab/>
      </w:r>
      <w:r w:rsidR="00292312">
        <w:t xml:space="preserve">   </w:t>
      </w:r>
      <w:proofErr w:type="spellStart"/>
      <w:r>
        <w:t>CombustionFuel</w:t>
      </w:r>
      <w:proofErr w:type="spellEnd"/>
      <w:r>
        <w:tab/>
      </w:r>
      <w:r>
        <w:t>0.2</w:t>
      </w:r>
    </w:p>
    <w:p w:rsidR="00FB2712" w:rsidRDefault="00FB2712" w14:paraId="3EC037ED" w14:textId="717F0869">
      <w:pPr>
        <w:spacing w:after="0"/>
        <w:ind w:firstLine="0"/>
      </w:pPr>
    </w:p>
    <w:p w:rsidR="003C03FB" w:rsidRDefault="003C03FB" w14:paraId="18763865" w14:textId="77777777">
      <w:pPr>
        <w:spacing w:after="0"/>
        <w:ind w:firstLine="0"/>
        <w:rPr>
          <w:sz w:val="23"/>
          <w:szCs w:val="23"/>
        </w:rPr>
      </w:pPr>
    </w:p>
    <w:p w:rsidR="003C03FB" w:rsidRDefault="007568F8" w14:paraId="0A5E3956" w14:textId="0A7DBA6F">
      <w:pPr>
        <w:pStyle w:val="Heading3"/>
        <w:tabs>
          <w:tab w:val="num" w:pos="1440"/>
        </w:tabs>
        <w:ind w:left="432"/>
      </w:pPr>
      <w:r>
        <w:t>Primary products to markets</w:t>
      </w:r>
      <w:r w:rsidR="001D5DBF">
        <w:t xml:space="preserve"> </w:t>
      </w:r>
    </w:p>
    <w:p w:rsidR="003C03FB" w:rsidRDefault="007568F8" w14:paraId="1AF168A8" w14:textId="31729B35">
      <w:pPr>
        <w:spacing w:after="0"/>
        <w:ind w:firstLine="0"/>
      </w:pPr>
      <w:r>
        <w:t>This table gives the proportions of how primary products are divided into m</w:t>
      </w:r>
      <w:r w:rsidR="00292312">
        <w:t>arkets</w:t>
      </w:r>
      <w:r w:rsidR="001D5DBF">
        <w:t>.</w:t>
      </w:r>
      <w:r w:rsidR="00292312">
        <w:t xml:space="preserve"> Primary output codes are defined in the previous table. Proportions must sum to 1 for time, output code combinations.</w:t>
      </w:r>
    </w:p>
    <w:p w:rsidR="007568F8" w:rsidRDefault="007568F8" w14:paraId="1C509104" w14:textId="59D8107B">
      <w:pPr>
        <w:spacing w:after="0"/>
        <w:ind w:firstLine="0"/>
      </w:pPr>
    </w:p>
    <w:p w:rsidR="007568F8" w:rsidRDefault="007568F8" w14:paraId="50FD2A34" w14:textId="61AFDDD8">
      <w:pPr>
        <w:spacing w:after="0"/>
        <w:ind w:firstLine="0"/>
      </w:pPr>
      <w:r>
        <w:t xml:space="preserve">The line before the table must be </w:t>
      </w:r>
      <w:proofErr w:type="spellStart"/>
      <w:proofErr w:type="gramStart"/>
      <w:r w:rsidRPr="007568F8">
        <w:t>ProportionsFromPrimaryToMarkets</w:t>
      </w:r>
      <w:proofErr w:type="spellEnd"/>
      <w:proofErr w:type="gramEnd"/>
    </w:p>
    <w:p w:rsidR="007568F8" w:rsidP="007568F8" w:rsidRDefault="007568F8" w14:paraId="473E6993" w14:textId="0951F78C">
      <w:pPr>
        <w:spacing w:after="0"/>
        <w:ind w:firstLine="0"/>
      </w:pPr>
      <w:r>
        <w:t>&gt;&gt;</w:t>
      </w:r>
      <w:proofErr w:type="spellStart"/>
      <w:r>
        <w:t>TimeStart</w:t>
      </w:r>
      <w:proofErr w:type="spellEnd"/>
      <w:r>
        <w:tab/>
      </w:r>
      <w:proofErr w:type="spellStart"/>
      <w:r>
        <w:t>PrimaryOutput</w:t>
      </w:r>
      <w:proofErr w:type="spellEnd"/>
      <w:r>
        <w:tab/>
      </w:r>
      <w:r w:rsidR="00534E0D">
        <w:t xml:space="preserve">   </w:t>
      </w:r>
      <w:proofErr w:type="spellStart"/>
      <w:r>
        <w:t>PrimaryOutput</w:t>
      </w:r>
      <w:proofErr w:type="spellEnd"/>
      <w:r>
        <w:tab/>
      </w:r>
      <w:r>
        <w:t>Market</w:t>
      </w:r>
      <w:r>
        <w:tab/>
      </w:r>
      <w:r w:rsidR="00D5037C">
        <w:t xml:space="preserve">   </w:t>
      </w:r>
      <w:proofErr w:type="spellStart"/>
      <w:r>
        <w:t>Market</w:t>
      </w:r>
      <w:proofErr w:type="spellEnd"/>
      <w:r w:rsidR="00D5037C">
        <w:tab/>
      </w:r>
      <w:r>
        <w:tab/>
      </w:r>
      <w:proofErr w:type="spellStart"/>
      <w:r>
        <w:t>MarketSplit</w:t>
      </w:r>
      <w:proofErr w:type="spellEnd"/>
    </w:p>
    <w:p w:rsidR="00534E0D" w:rsidP="007568F8" w:rsidRDefault="00534E0D" w14:paraId="045FDC2C" w14:textId="6403CD6F">
      <w:pPr>
        <w:spacing w:after="0"/>
        <w:ind w:firstLine="0"/>
      </w:pPr>
      <w:r>
        <w:t>&gt;&gt; Start</w:t>
      </w:r>
      <w:r>
        <w:tab/>
      </w:r>
      <w:r>
        <w:t>Code</w:t>
      </w:r>
      <w:r>
        <w:tab/>
      </w:r>
      <w:r>
        <w:tab/>
      </w:r>
      <w:r>
        <w:t xml:space="preserve">    Name</w:t>
      </w:r>
      <w:r w:rsidRPr="00D5037C" w:rsidR="00D5037C">
        <w:t xml:space="preserve"> </w:t>
      </w:r>
      <w:r w:rsidR="00D5037C">
        <w:tab/>
      </w:r>
      <w:r w:rsidR="00D5037C">
        <w:tab/>
      </w:r>
      <w:r w:rsidR="00D5037C">
        <w:t>Code</w:t>
      </w:r>
      <w:r w:rsidR="00D5037C">
        <w:tab/>
      </w:r>
      <w:r w:rsidR="00D5037C">
        <w:t xml:space="preserve">   Name</w:t>
      </w:r>
    </w:p>
    <w:p w:rsidR="007568F8" w:rsidP="007568F8" w:rsidRDefault="007568F8" w14:paraId="40651501" w14:textId="080EDE5F">
      <w:pPr>
        <w:spacing w:after="0"/>
        <w:ind w:firstLine="0"/>
      </w:pPr>
      <w:r>
        <w:t>&gt;&gt;---------------------------------------------------------------------------------------</w:t>
      </w:r>
      <w:r w:rsidR="00D5037C">
        <w:t>---------------</w:t>
      </w:r>
    </w:p>
    <w:p w:rsidR="007568F8" w:rsidP="00C070C8" w:rsidRDefault="007568F8" w14:paraId="00E390B9" w14:textId="79FE84CE">
      <w:pPr>
        <w:spacing w:after="0"/>
        <w:ind w:firstLine="720"/>
      </w:pPr>
      <w:r>
        <w:t>0</w:t>
      </w:r>
      <w:r>
        <w:tab/>
      </w:r>
      <w:r>
        <w:t>105</w:t>
      </w:r>
      <w:r>
        <w:tab/>
      </w:r>
      <w:proofErr w:type="gramStart"/>
      <w:r w:rsidR="00534E0D">
        <w:tab/>
      </w:r>
      <w:r w:rsidR="00534E0D">
        <w:t xml:space="preserve">  </w:t>
      </w:r>
      <w:r>
        <w:t>Chips</w:t>
      </w:r>
      <w:proofErr w:type="gramEnd"/>
      <w:r>
        <w:tab/>
      </w:r>
      <w:r>
        <w:tab/>
      </w:r>
      <w:r>
        <w:tab/>
      </w:r>
      <w:r>
        <w:t>300</w:t>
      </w:r>
      <w:r>
        <w:tab/>
      </w:r>
      <w:r w:rsidR="00D5037C">
        <w:t xml:space="preserve">   </w:t>
      </w:r>
      <w:r>
        <w:t>Canada</w:t>
      </w:r>
      <w:r>
        <w:tab/>
      </w:r>
      <w:r>
        <w:tab/>
      </w:r>
      <w:r>
        <w:t>0.5</w:t>
      </w:r>
    </w:p>
    <w:p w:rsidR="007568F8" w:rsidP="00C070C8" w:rsidRDefault="007568F8" w14:paraId="3533B604" w14:textId="6AEDEDC9">
      <w:pPr>
        <w:spacing w:after="0"/>
        <w:ind w:firstLine="720"/>
      </w:pPr>
      <w:r>
        <w:t>0</w:t>
      </w:r>
      <w:r>
        <w:tab/>
      </w:r>
      <w:r>
        <w:t>105</w:t>
      </w:r>
      <w:r>
        <w:tab/>
      </w:r>
      <w:proofErr w:type="gramStart"/>
      <w:r w:rsidR="00534E0D">
        <w:tab/>
      </w:r>
      <w:r w:rsidR="00534E0D">
        <w:t xml:space="preserve">  </w:t>
      </w:r>
      <w:r>
        <w:t>Chips</w:t>
      </w:r>
      <w:proofErr w:type="gramEnd"/>
      <w:r>
        <w:tab/>
      </w:r>
      <w:r>
        <w:tab/>
      </w:r>
      <w:r>
        <w:tab/>
      </w:r>
      <w:r>
        <w:t>301</w:t>
      </w:r>
      <w:r>
        <w:tab/>
      </w:r>
      <w:r w:rsidR="00D5037C">
        <w:t xml:space="preserve">   </w:t>
      </w:r>
      <w:r>
        <w:t>US</w:t>
      </w:r>
      <w:r>
        <w:tab/>
      </w:r>
      <w:r>
        <w:tab/>
      </w:r>
      <w:r w:rsidR="00D5037C">
        <w:tab/>
      </w:r>
      <w:r>
        <w:t>0.5</w:t>
      </w:r>
    </w:p>
    <w:p w:rsidR="007568F8" w:rsidP="00C070C8" w:rsidRDefault="007568F8" w14:paraId="32DE8FFF" w14:textId="454E4A46">
      <w:pPr>
        <w:spacing w:after="0"/>
        <w:ind w:firstLine="720"/>
      </w:pPr>
      <w:r>
        <w:t>0</w:t>
      </w:r>
      <w:r>
        <w:tab/>
      </w:r>
      <w:r>
        <w:t>1002</w:t>
      </w:r>
      <w:r>
        <w:tab/>
      </w:r>
      <w:proofErr w:type="gramStart"/>
      <w:r w:rsidR="00534E0D">
        <w:tab/>
      </w:r>
      <w:r w:rsidR="00534E0D">
        <w:t xml:space="preserve">  </w:t>
      </w:r>
      <w:proofErr w:type="spellStart"/>
      <w:r>
        <w:t>CombustionFuel</w:t>
      </w:r>
      <w:proofErr w:type="spellEnd"/>
      <w:proofErr w:type="gramEnd"/>
      <w:r>
        <w:tab/>
      </w:r>
      <w:r>
        <w:t>300</w:t>
      </w:r>
      <w:r>
        <w:tab/>
      </w:r>
      <w:r w:rsidR="00D5037C">
        <w:t xml:space="preserve">   </w:t>
      </w:r>
      <w:r>
        <w:t>Canada</w:t>
      </w:r>
      <w:r>
        <w:tab/>
      </w:r>
      <w:r>
        <w:tab/>
      </w:r>
      <w:r>
        <w:t>0.5</w:t>
      </w:r>
    </w:p>
    <w:p w:rsidR="003C03FB" w:rsidRDefault="003C03FB" w14:paraId="3A48A6DC" w14:textId="77777777">
      <w:pPr>
        <w:pStyle w:val="Default"/>
      </w:pPr>
    </w:p>
    <w:p w:rsidR="003C03FB" w:rsidRDefault="007568F8" w14:paraId="103617BF" w14:textId="7D04BE44">
      <w:pPr>
        <w:pStyle w:val="Heading3"/>
        <w:tabs>
          <w:tab w:val="num" w:pos="1440"/>
        </w:tabs>
        <w:ind w:left="432"/>
      </w:pPr>
      <w:r>
        <w:t>Primary to Secondary</w:t>
      </w:r>
    </w:p>
    <w:p w:rsidR="007568F8" w:rsidP="007568F8" w:rsidRDefault="007568F8" w14:paraId="0E85BE60" w14:textId="31E85AD5">
      <w:pPr>
        <w:spacing w:after="0"/>
        <w:ind w:firstLine="0"/>
      </w:pPr>
      <w:r>
        <w:t>This table gives the proportions of how primary products are divided into secondary products.</w:t>
      </w:r>
      <w:r w:rsidR="00292312">
        <w:t xml:space="preserve"> Market code and </w:t>
      </w:r>
      <w:r w:rsidR="003E3802">
        <w:t>P</w:t>
      </w:r>
      <w:r w:rsidR="00292312">
        <w:t xml:space="preserve">rimary output codes are defined in previous tables. Proportions must sum to 1 for the combination of time, </w:t>
      </w:r>
      <w:proofErr w:type="gramStart"/>
      <w:r w:rsidR="00292312">
        <w:t>market</w:t>
      </w:r>
      <w:proofErr w:type="gramEnd"/>
      <w:r w:rsidR="00292312">
        <w:t xml:space="preserve"> and primary output codes. </w:t>
      </w:r>
      <w:r w:rsidR="003E3802">
        <w:t>If following the IPCC method, primary and secondary products are the same.</w:t>
      </w:r>
    </w:p>
    <w:p w:rsidR="007568F8" w:rsidP="007568F8" w:rsidRDefault="007568F8" w14:paraId="3BE52A23" w14:textId="77777777">
      <w:pPr>
        <w:spacing w:after="0"/>
        <w:ind w:firstLine="0"/>
      </w:pPr>
    </w:p>
    <w:p w:rsidR="007568F8" w:rsidP="007568F8" w:rsidRDefault="007568F8" w14:paraId="618E6292" w14:textId="491E1363">
      <w:pPr>
        <w:spacing w:after="0"/>
        <w:ind w:firstLine="0"/>
      </w:pPr>
      <w:r>
        <w:t xml:space="preserve">The line before the table must be </w:t>
      </w:r>
      <w:proofErr w:type="spellStart"/>
      <w:proofErr w:type="gramStart"/>
      <w:r w:rsidRPr="007568F8">
        <w:t>ProportionsFromPrimaryToSecondaryProducts</w:t>
      </w:r>
      <w:proofErr w:type="spellEnd"/>
      <w:proofErr w:type="gramEnd"/>
    </w:p>
    <w:p w:rsidR="007568F8" w:rsidP="007568F8" w:rsidRDefault="007568F8" w14:paraId="21DA9A67" w14:textId="77777777">
      <w:pPr>
        <w:spacing w:after="0"/>
        <w:ind w:firstLine="0"/>
      </w:pPr>
    </w:p>
    <w:p w:rsidRPr="00C070C8" w:rsidR="007568F8" w:rsidP="007568F8" w:rsidRDefault="007568F8" w14:paraId="35C23C37" w14:textId="6B10FF9C">
      <w:pPr>
        <w:spacing w:after="0"/>
        <w:ind w:firstLine="0"/>
        <w:rPr>
          <w:sz w:val="18"/>
        </w:rPr>
      </w:pPr>
      <w:r w:rsidRPr="00C070C8">
        <w:rPr>
          <w:sz w:val="18"/>
        </w:rPr>
        <w:t>&gt;&gt;Time</w:t>
      </w:r>
      <w:r w:rsidRPr="00C070C8" w:rsidR="00D5037C">
        <w:rPr>
          <w:sz w:val="18"/>
        </w:rPr>
        <w:t xml:space="preserve"> Market </w:t>
      </w:r>
      <w:proofErr w:type="spellStart"/>
      <w:r w:rsidRPr="00C070C8" w:rsidR="00D5037C">
        <w:rPr>
          <w:sz w:val="18"/>
        </w:rPr>
        <w:t>PrimaryOut</w:t>
      </w:r>
      <w:proofErr w:type="spellEnd"/>
      <w:r w:rsidRPr="00C070C8" w:rsidR="00D5037C">
        <w:rPr>
          <w:sz w:val="18"/>
        </w:rPr>
        <w:t xml:space="preserve"> </w:t>
      </w:r>
      <w:proofErr w:type="spellStart"/>
      <w:r w:rsidRPr="00C070C8" w:rsidR="00D5037C">
        <w:rPr>
          <w:sz w:val="18"/>
        </w:rPr>
        <w:t>PrimaryOut</w:t>
      </w:r>
      <w:proofErr w:type="spellEnd"/>
      <w:r w:rsidRPr="00C070C8" w:rsidR="00D5037C">
        <w:rPr>
          <w:sz w:val="18"/>
        </w:rPr>
        <w:t xml:space="preserve"> </w:t>
      </w:r>
      <w:proofErr w:type="spellStart"/>
      <w:r w:rsidRPr="00C070C8">
        <w:rPr>
          <w:sz w:val="18"/>
        </w:rPr>
        <w:t>SecondaryOut</w:t>
      </w:r>
      <w:proofErr w:type="spellEnd"/>
      <w:r w:rsidRPr="00C070C8" w:rsidR="00D5037C">
        <w:rPr>
          <w:sz w:val="18"/>
        </w:rPr>
        <w:t xml:space="preserve"> </w:t>
      </w:r>
      <w:proofErr w:type="spellStart"/>
      <w:r w:rsidRPr="00C070C8">
        <w:rPr>
          <w:sz w:val="18"/>
        </w:rPr>
        <w:t>SecondaryOut</w:t>
      </w:r>
      <w:proofErr w:type="spellEnd"/>
      <w:r w:rsidRPr="00C070C8" w:rsidR="00D5037C">
        <w:rPr>
          <w:sz w:val="18"/>
        </w:rPr>
        <w:t xml:space="preserve"> </w:t>
      </w:r>
      <w:r w:rsidRPr="00C070C8">
        <w:rPr>
          <w:sz w:val="18"/>
        </w:rPr>
        <w:t>Secondary</w:t>
      </w:r>
      <w:r w:rsidR="00D5037C">
        <w:rPr>
          <w:sz w:val="18"/>
        </w:rPr>
        <w:t xml:space="preserve"> </w:t>
      </w:r>
      <w:proofErr w:type="spellStart"/>
      <w:proofErr w:type="gramStart"/>
      <w:r w:rsidRPr="00C070C8">
        <w:rPr>
          <w:sz w:val="18"/>
        </w:rPr>
        <w:t>Retirement</w:t>
      </w:r>
      <w:r w:rsidR="00D5037C">
        <w:rPr>
          <w:sz w:val="18"/>
        </w:rPr>
        <w:t>F</w:t>
      </w:r>
      <w:r w:rsidRPr="00C070C8">
        <w:rPr>
          <w:sz w:val="18"/>
        </w:rPr>
        <w:t>unction</w:t>
      </w:r>
      <w:proofErr w:type="spellEnd"/>
      <w:r w:rsidR="00D5037C">
        <w:rPr>
          <w:sz w:val="18"/>
        </w:rPr>
        <w:t xml:space="preserve">  </w:t>
      </w:r>
      <w:r w:rsidRPr="00C070C8">
        <w:rPr>
          <w:sz w:val="18"/>
        </w:rPr>
        <w:t>Parameter</w:t>
      </w:r>
      <w:proofErr w:type="gramEnd"/>
      <w:r w:rsidRPr="00C070C8">
        <w:rPr>
          <w:sz w:val="18"/>
        </w:rPr>
        <w:t xml:space="preserve"> 1</w:t>
      </w:r>
      <w:r w:rsidRPr="00C070C8">
        <w:rPr>
          <w:sz w:val="18"/>
        </w:rPr>
        <w:tab/>
      </w:r>
      <w:r w:rsidRPr="00C070C8">
        <w:rPr>
          <w:sz w:val="18"/>
        </w:rPr>
        <w:t>2</w:t>
      </w:r>
    </w:p>
    <w:p w:rsidRPr="00C070C8" w:rsidR="00D5037C" w:rsidP="007568F8" w:rsidRDefault="00D5037C" w14:paraId="1C7A86A6" w14:textId="0D9AA53B">
      <w:pPr>
        <w:spacing w:after="0"/>
        <w:ind w:firstLine="0"/>
        <w:rPr>
          <w:sz w:val="18"/>
        </w:rPr>
      </w:pPr>
      <w:r w:rsidRPr="00C070C8">
        <w:rPr>
          <w:sz w:val="18"/>
        </w:rPr>
        <w:t xml:space="preserve">&gt;&gt;Start </w:t>
      </w:r>
      <w:proofErr w:type="gramStart"/>
      <w:r w:rsidRPr="00C070C8">
        <w:rPr>
          <w:sz w:val="18"/>
        </w:rPr>
        <w:t xml:space="preserve">Code </w:t>
      </w:r>
      <w:r>
        <w:rPr>
          <w:sz w:val="18"/>
        </w:rPr>
        <w:t xml:space="preserve"> </w:t>
      </w:r>
      <w:r>
        <w:rPr>
          <w:sz w:val="18"/>
        </w:rPr>
        <w:tab/>
      </w:r>
      <w:proofErr w:type="gramEnd"/>
      <w:r w:rsidRPr="00C070C8">
        <w:rPr>
          <w:sz w:val="18"/>
        </w:rPr>
        <w:t>Code</w:t>
      </w:r>
      <w:r w:rsidRPr="00C070C8">
        <w:rPr>
          <w:sz w:val="18"/>
        </w:rPr>
        <w:tab/>
      </w:r>
      <w:r w:rsidRPr="00C070C8">
        <w:rPr>
          <w:sz w:val="18"/>
        </w:rPr>
        <w:t xml:space="preserve">Name </w:t>
      </w:r>
      <w:r>
        <w:rPr>
          <w:sz w:val="18"/>
        </w:rPr>
        <w:tab/>
      </w:r>
      <w:r w:rsidR="00292312">
        <w:rPr>
          <w:sz w:val="18"/>
        </w:rPr>
        <w:t xml:space="preserve">    </w:t>
      </w:r>
      <w:r w:rsidRPr="00C070C8">
        <w:rPr>
          <w:sz w:val="18"/>
        </w:rPr>
        <w:t>Code</w:t>
      </w:r>
      <w:r w:rsidRPr="00C070C8">
        <w:rPr>
          <w:sz w:val="18"/>
        </w:rPr>
        <w:tab/>
      </w:r>
      <w:r>
        <w:rPr>
          <w:sz w:val="18"/>
        </w:rPr>
        <w:tab/>
      </w:r>
      <w:r w:rsidRPr="00C070C8">
        <w:rPr>
          <w:sz w:val="18"/>
        </w:rPr>
        <w:t>Name</w:t>
      </w:r>
      <w:r w:rsidR="00292312">
        <w:rPr>
          <w:sz w:val="18"/>
        </w:rPr>
        <w:tab/>
      </w:r>
      <w:r w:rsidR="00292312">
        <w:rPr>
          <w:sz w:val="18"/>
        </w:rPr>
        <w:t xml:space="preserve">   Prop.</w:t>
      </w:r>
    </w:p>
    <w:p w:rsidRPr="00C070C8" w:rsidR="007568F8" w:rsidP="007568F8" w:rsidRDefault="007568F8" w14:paraId="778CE338" w14:textId="062AE0E3">
      <w:pPr>
        <w:spacing w:after="0"/>
        <w:ind w:firstLine="0"/>
        <w:rPr>
          <w:sz w:val="18"/>
        </w:rPr>
      </w:pPr>
      <w:r w:rsidRPr="00C070C8">
        <w:rPr>
          <w:sz w:val="18"/>
        </w:rPr>
        <w:t>&gt;&gt;---------------------------------------------------------------</w:t>
      </w:r>
      <w:r w:rsidRPr="00BB0F75" w:rsidR="00292312">
        <w:rPr>
          <w:sz w:val="18"/>
        </w:rPr>
        <w:t>--------------------------------------------------------------------------------</w:t>
      </w:r>
      <w:r w:rsidRPr="00C070C8">
        <w:rPr>
          <w:sz w:val="18"/>
        </w:rPr>
        <w:t>----</w:t>
      </w:r>
    </w:p>
    <w:p w:rsidRPr="00C070C8" w:rsidR="007568F8" w:rsidP="007568F8" w:rsidRDefault="007568F8" w14:paraId="72F5C1FE" w14:textId="36021671">
      <w:pPr>
        <w:spacing w:after="0"/>
        <w:ind w:firstLine="0"/>
        <w:rPr>
          <w:sz w:val="18"/>
        </w:rPr>
      </w:pPr>
      <w:r w:rsidRPr="00C070C8">
        <w:rPr>
          <w:sz w:val="18"/>
        </w:rPr>
        <w:t>0</w:t>
      </w:r>
      <w:r w:rsidRPr="00C070C8">
        <w:rPr>
          <w:sz w:val="18"/>
        </w:rPr>
        <w:tab/>
      </w:r>
      <w:r w:rsidRPr="00C070C8">
        <w:rPr>
          <w:sz w:val="18"/>
        </w:rPr>
        <w:t>300</w:t>
      </w:r>
      <w:r w:rsidRPr="00C070C8">
        <w:rPr>
          <w:sz w:val="18"/>
        </w:rPr>
        <w:tab/>
      </w:r>
      <w:r w:rsidRPr="00C070C8">
        <w:rPr>
          <w:sz w:val="18"/>
        </w:rPr>
        <w:t>105</w:t>
      </w:r>
      <w:r w:rsidRPr="00C070C8">
        <w:rPr>
          <w:sz w:val="18"/>
        </w:rPr>
        <w:tab/>
      </w:r>
      <w:r w:rsidRPr="00C070C8">
        <w:rPr>
          <w:sz w:val="18"/>
        </w:rPr>
        <w:t>Chips</w:t>
      </w:r>
      <w:r w:rsidRPr="00C070C8">
        <w:rPr>
          <w:sz w:val="18"/>
        </w:rPr>
        <w:tab/>
      </w:r>
      <w:r w:rsidR="00292312">
        <w:rPr>
          <w:sz w:val="18"/>
        </w:rPr>
        <w:t xml:space="preserve">     </w:t>
      </w:r>
      <w:r w:rsidRPr="00C070C8">
        <w:rPr>
          <w:sz w:val="18"/>
        </w:rPr>
        <w:t>200</w:t>
      </w:r>
      <w:r w:rsidRPr="00C070C8">
        <w:rPr>
          <w:sz w:val="18"/>
        </w:rPr>
        <w:tab/>
      </w:r>
      <w:r w:rsidR="00D5037C">
        <w:rPr>
          <w:sz w:val="18"/>
        </w:rPr>
        <w:tab/>
      </w:r>
      <w:r w:rsidR="00D5037C">
        <w:rPr>
          <w:sz w:val="18"/>
        </w:rPr>
        <w:t>Paper</w:t>
      </w:r>
      <w:r w:rsidRPr="00C070C8">
        <w:rPr>
          <w:sz w:val="18"/>
        </w:rPr>
        <w:tab/>
      </w:r>
      <w:r w:rsidRPr="00C070C8">
        <w:rPr>
          <w:sz w:val="18"/>
        </w:rPr>
        <w:tab/>
      </w:r>
      <w:r w:rsidRPr="00C070C8">
        <w:rPr>
          <w:sz w:val="18"/>
        </w:rPr>
        <w:t>0.25</w:t>
      </w:r>
      <w:r w:rsidRPr="00C070C8">
        <w:rPr>
          <w:sz w:val="18"/>
        </w:rPr>
        <w:tab/>
      </w:r>
      <w:r w:rsidRPr="00C070C8">
        <w:rPr>
          <w:sz w:val="18"/>
        </w:rPr>
        <w:t>exponential</w:t>
      </w:r>
      <w:r w:rsidRPr="00C070C8">
        <w:rPr>
          <w:sz w:val="18"/>
        </w:rPr>
        <w:tab/>
      </w:r>
      <w:r w:rsidRPr="00C070C8">
        <w:rPr>
          <w:sz w:val="18"/>
        </w:rPr>
        <w:t>2</w:t>
      </w:r>
      <w:r w:rsidRPr="00C070C8">
        <w:rPr>
          <w:sz w:val="18"/>
        </w:rPr>
        <w:tab/>
      </w:r>
      <w:r w:rsidRPr="00C070C8">
        <w:rPr>
          <w:sz w:val="18"/>
        </w:rPr>
        <w:t>-99</w:t>
      </w:r>
    </w:p>
    <w:p w:rsidRPr="00C070C8" w:rsidR="007568F8" w:rsidP="007568F8" w:rsidRDefault="007568F8" w14:paraId="592027C8" w14:textId="0923CCD0">
      <w:pPr>
        <w:spacing w:after="0"/>
        <w:ind w:firstLine="0"/>
        <w:rPr>
          <w:sz w:val="18"/>
        </w:rPr>
      </w:pPr>
      <w:r w:rsidRPr="00C070C8">
        <w:rPr>
          <w:sz w:val="18"/>
        </w:rPr>
        <w:t>0</w:t>
      </w:r>
      <w:r w:rsidRPr="00C070C8">
        <w:rPr>
          <w:sz w:val="18"/>
        </w:rPr>
        <w:tab/>
      </w:r>
      <w:r w:rsidRPr="00C070C8">
        <w:rPr>
          <w:sz w:val="18"/>
        </w:rPr>
        <w:t>300</w:t>
      </w:r>
      <w:r w:rsidRPr="00C070C8">
        <w:rPr>
          <w:sz w:val="18"/>
        </w:rPr>
        <w:tab/>
      </w:r>
      <w:r w:rsidRPr="00C070C8">
        <w:rPr>
          <w:sz w:val="18"/>
        </w:rPr>
        <w:t>105</w:t>
      </w:r>
      <w:r w:rsidRPr="00C070C8">
        <w:rPr>
          <w:sz w:val="18"/>
        </w:rPr>
        <w:tab/>
      </w:r>
      <w:r w:rsidRPr="00C070C8">
        <w:rPr>
          <w:sz w:val="18"/>
        </w:rPr>
        <w:t>Chips</w:t>
      </w:r>
      <w:r w:rsidRPr="00C070C8">
        <w:rPr>
          <w:sz w:val="18"/>
        </w:rPr>
        <w:tab/>
      </w:r>
      <w:r w:rsidR="00292312">
        <w:rPr>
          <w:sz w:val="18"/>
        </w:rPr>
        <w:t xml:space="preserve">     </w:t>
      </w:r>
      <w:r w:rsidRPr="00C070C8">
        <w:rPr>
          <w:sz w:val="18"/>
        </w:rPr>
        <w:t>202</w:t>
      </w:r>
      <w:r w:rsidRPr="00C070C8">
        <w:rPr>
          <w:sz w:val="18"/>
        </w:rPr>
        <w:tab/>
      </w:r>
      <w:r w:rsidR="00D5037C">
        <w:rPr>
          <w:sz w:val="18"/>
        </w:rPr>
        <w:tab/>
      </w:r>
      <w:r w:rsidRPr="00C070C8">
        <w:rPr>
          <w:sz w:val="18"/>
        </w:rPr>
        <w:t>Newsprint</w:t>
      </w:r>
      <w:r w:rsidRPr="00C070C8">
        <w:rPr>
          <w:sz w:val="18"/>
        </w:rPr>
        <w:tab/>
      </w:r>
      <w:r w:rsidRPr="00C070C8">
        <w:rPr>
          <w:sz w:val="18"/>
        </w:rPr>
        <w:t>0.45</w:t>
      </w:r>
      <w:r w:rsidRPr="00C070C8">
        <w:rPr>
          <w:sz w:val="18"/>
        </w:rPr>
        <w:tab/>
      </w:r>
      <w:r w:rsidRPr="00C070C8">
        <w:rPr>
          <w:sz w:val="18"/>
        </w:rPr>
        <w:t>exponential</w:t>
      </w:r>
      <w:r w:rsidRPr="00C070C8">
        <w:rPr>
          <w:sz w:val="18"/>
        </w:rPr>
        <w:tab/>
      </w:r>
      <w:r w:rsidRPr="00C070C8">
        <w:rPr>
          <w:sz w:val="18"/>
        </w:rPr>
        <w:t>2</w:t>
      </w:r>
      <w:r w:rsidRPr="00C070C8">
        <w:rPr>
          <w:sz w:val="18"/>
        </w:rPr>
        <w:tab/>
      </w:r>
      <w:r w:rsidRPr="00C070C8">
        <w:rPr>
          <w:sz w:val="18"/>
        </w:rPr>
        <w:t>-99</w:t>
      </w:r>
    </w:p>
    <w:p w:rsidRPr="00C070C8" w:rsidR="007568F8" w:rsidP="007568F8" w:rsidRDefault="007568F8" w14:paraId="41A2FCE5" w14:textId="3D750049">
      <w:pPr>
        <w:spacing w:after="0"/>
        <w:ind w:firstLine="0"/>
        <w:rPr>
          <w:sz w:val="18"/>
        </w:rPr>
      </w:pPr>
      <w:r w:rsidRPr="00C070C8">
        <w:rPr>
          <w:sz w:val="18"/>
        </w:rPr>
        <w:t>0</w:t>
      </w:r>
      <w:r w:rsidRPr="00C070C8">
        <w:rPr>
          <w:sz w:val="18"/>
        </w:rPr>
        <w:tab/>
      </w:r>
      <w:r w:rsidRPr="00C070C8">
        <w:rPr>
          <w:sz w:val="18"/>
        </w:rPr>
        <w:t>300</w:t>
      </w:r>
      <w:r w:rsidRPr="00C070C8">
        <w:rPr>
          <w:sz w:val="18"/>
        </w:rPr>
        <w:tab/>
      </w:r>
      <w:r w:rsidRPr="00C070C8">
        <w:rPr>
          <w:sz w:val="18"/>
        </w:rPr>
        <w:t>105</w:t>
      </w:r>
      <w:r w:rsidRPr="00C070C8">
        <w:rPr>
          <w:sz w:val="18"/>
        </w:rPr>
        <w:tab/>
      </w:r>
      <w:r w:rsidRPr="00C070C8">
        <w:rPr>
          <w:sz w:val="18"/>
        </w:rPr>
        <w:t>Chips</w:t>
      </w:r>
      <w:r w:rsidRPr="00C070C8">
        <w:rPr>
          <w:sz w:val="18"/>
        </w:rPr>
        <w:tab/>
      </w:r>
      <w:r w:rsidR="00292312">
        <w:rPr>
          <w:sz w:val="18"/>
        </w:rPr>
        <w:t xml:space="preserve">     </w:t>
      </w:r>
      <w:r w:rsidRPr="00C070C8">
        <w:rPr>
          <w:sz w:val="18"/>
        </w:rPr>
        <w:t>201</w:t>
      </w:r>
      <w:r w:rsidRPr="00C070C8">
        <w:rPr>
          <w:sz w:val="18"/>
        </w:rPr>
        <w:tab/>
      </w:r>
      <w:r w:rsidR="00D5037C">
        <w:rPr>
          <w:sz w:val="18"/>
        </w:rPr>
        <w:tab/>
      </w:r>
      <w:r w:rsidRPr="00C070C8">
        <w:rPr>
          <w:sz w:val="18"/>
        </w:rPr>
        <w:t>Effluent</w:t>
      </w:r>
      <w:r w:rsidRPr="00C070C8">
        <w:rPr>
          <w:sz w:val="18"/>
        </w:rPr>
        <w:tab/>
      </w:r>
      <w:r w:rsidRPr="00C070C8">
        <w:rPr>
          <w:sz w:val="18"/>
        </w:rPr>
        <w:tab/>
      </w:r>
      <w:r w:rsidRPr="00C070C8">
        <w:rPr>
          <w:sz w:val="18"/>
        </w:rPr>
        <w:t>0.3</w:t>
      </w:r>
      <w:r w:rsidRPr="00C070C8">
        <w:rPr>
          <w:sz w:val="18"/>
        </w:rPr>
        <w:tab/>
      </w:r>
      <w:r w:rsidRPr="00C070C8">
        <w:rPr>
          <w:sz w:val="18"/>
        </w:rPr>
        <w:t>exponential</w:t>
      </w:r>
      <w:r w:rsidRPr="00C070C8">
        <w:rPr>
          <w:sz w:val="18"/>
        </w:rPr>
        <w:tab/>
      </w:r>
      <w:r w:rsidRPr="00C070C8">
        <w:rPr>
          <w:sz w:val="18"/>
        </w:rPr>
        <w:t>2</w:t>
      </w:r>
      <w:r w:rsidRPr="00C070C8">
        <w:rPr>
          <w:sz w:val="18"/>
        </w:rPr>
        <w:tab/>
      </w:r>
      <w:r w:rsidRPr="00C070C8">
        <w:rPr>
          <w:sz w:val="18"/>
        </w:rPr>
        <w:t>-99</w:t>
      </w:r>
    </w:p>
    <w:p w:rsidR="007568F8" w:rsidP="007568F8" w:rsidRDefault="007568F8" w14:paraId="6D040EEC" w14:textId="35B1E0FD">
      <w:pPr>
        <w:spacing w:after="0"/>
        <w:ind w:firstLine="0"/>
        <w:rPr>
          <w:sz w:val="18"/>
        </w:rPr>
      </w:pPr>
      <w:r w:rsidRPr="00C070C8">
        <w:rPr>
          <w:sz w:val="18"/>
        </w:rPr>
        <w:t>0</w:t>
      </w:r>
      <w:r w:rsidRPr="00C070C8">
        <w:rPr>
          <w:sz w:val="18"/>
        </w:rPr>
        <w:tab/>
      </w:r>
      <w:r w:rsidRPr="00C070C8">
        <w:rPr>
          <w:sz w:val="18"/>
        </w:rPr>
        <w:t>300</w:t>
      </w:r>
      <w:r w:rsidRPr="00C070C8">
        <w:rPr>
          <w:sz w:val="18"/>
        </w:rPr>
        <w:tab/>
      </w:r>
      <w:r w:rsidRPr="00C070C8">
        <w:rPr>
          <w:sz w:val="18"/>
        </w:rPr>
        <w:t>104</w:t>
      </w:r>
      <w:r w:rsidRPr="00C070C8">
        <w:rPr>
          <w:sz w:val="18"/>
        </w:rPr>
        <w:tab/>
      </w:r>
      <w:r w:rsidRPr="00C070C8">
        <w:rPr>
          <w:sz w:val="18"/>
        </w:rPr>
        <w:t>Lumber</w:t>
      </w:r>
      <w:r w:rsidRPr="00C070C8">
        <w:rPr>
          <w:sz w:val="18"/>
        </w:rPr>
        <w:tab/>
      </w:r>
      <w:r w:rsidR="00292312">
        <w:rPr>
          <w:sz w:val="18"/>
        </w:rPr>
        <w:t xml:space="preserve">     </w:t>
      </w:r>
      <w:r w:rsidRPr="00C070C8">
        <w:rPr>
          <w:sz w:val="18"/>
        </w:rPr>
        <w:t>204</w:t>
      </w:r>
      <w:r w:rsidRPr="00C070C8">
        <w:rPr>
          <w:sz w:val="18"/>
        </w:rPr>
        <w:tab/>
      </w:r>
      <w:r w:rsidR="00D5037C">
        <w:rPr>
          <w:sz w:val="18"/>
        </w:rPr>
        <w:tab/>
      </w:r>
      <w:r w:rsidR="00D5037C">
        <w:rPr>
          <w:sz w:val="18"/>
        </w:rPr>
        <w:t>Houses</w:t>
      </w:r>
      <w:r w:rsidRPr="00C070C8">
        <w:rPr>
          <w:sz w:val="18"/>
        </w:rPr>
        <w:tab/>
      </w:r>
      <w:r w:rsidR="00D5037C">
        <w:rPr>
          <w:sz w:val="18"/>
        </w:rPr>
        <w:tab/>
      </w:r>
      <w:r w:rsidRPr="00C070C8">
        <w:rPr>
          <w:sz w:val="18"/>
        </w:rPr>
        <w:t>0.25</w:t>
      </w:r>
      <w:r w:rsidRPr="00C070C8">
        <w:rPr>
          <w:sz w:val="18"/>
        </w:rPr>
        <w:tab/>
      </w:r>
      <w:r w:rsidRPr="00C070C8">
        <w:rPr>
          <w:sz w:val="18"/>
        </w:rPr>
        <w:t>gamma</w:t>
      </w:r>
      <w:r w:rsidRPr="00C070C8">
        <w:rPr>
          <w:sz w:val="18"/>
        </w:rPr>
        <w:tab/>
      </w:r>
      <w:r w:rsidRPr="00C070C8">
        <w:rPr>
          <w:sz w:val="18"/>
        </w:rPr>
        <w:tab/>
      </w:r>
      <w:r w:rsidR="00D5037C">
        <w:rPr>
          <w:sz w:val="18"/>
        </w:rPr>
        <w:t>6</w:t>
      </w:r>
      <w:r w:rsidRPr="00C070C8">
        <w:rPr>
          <w:sz w:val="18"/>
        </w:rPr>
        <w:tab/>
      </w:r>
      <w:r w:rsidR="00D5037C">
        <w:rPr>
          <w:sz w:val="18"/>
        </w:rPr>
        <w:t>0.038</w:t>
      </w:r>
    </w:p>
    <w:p w:rsidRPr="00C070C8" w:rsidR="00292312" w:rsidP="007568F8" w:rsidRDefault="00292312" w14:paraId="43CB9F34" w14:textId="722FB926">
      <w:pPr>
        <w:spacing w:after="0"/>
        <w:ind w:firstLine="0"/>
        <w:rPr>
          <w:sz w:val="18"/>
        </w:rPr>
      </w:pPr>
      <w:r>
        <w:rPr>
          <w:sz w:val="18"/>
        </w:rPr>
        <w:t>….</w:t>
      </w:r>
    </w:p>
    <w:p w:rsidRPr="007568F8" w:rsidR="007568F8" w:rsidP="007568F8" w:rsidRDefault="007568F8" w14:paraId="4DE39DA7" w14:textId="77777777">
      <w:pPr>
        <w:pStyle w:val="Default"/>
      </w:pPr>
    </w:p>
    <w:p w:rsidR="003C03FB" w:rsidRDefault="007568F8" w14:paraId="4A7BF0EF" w14:textId="7CA2DCA7">
      <w:pPr>
        <w:pStyle w:val="Heading3"/>
        <w:tabs>
          <w:tab w:val="num" w:pos="1440"/>
        </w:tabs>
        <w:ind w:left="432"/>
      </w:pPr>
      <w:r>
        <w:t>Secondary to Retirement</w:t>
      </w:r>
    </w:p>
    <w:p w:rsidR="007568F8" w:rsidP="007568F8" w:rsidRDefault="007568F8" w14:paraId="5A62284D" w14:textId="44163709">
      <w:pPr>
        <w:spacing w:after="0"/>
        <w:ind w:firstLine="0"/>
      </w:pPr>
      <w:r>
        <w:t xml:space="preserve">This table gives the proportions of how </w:t>
      </w:r>
      <w:r w:rsidR="003E3802">
        <w:t xml:space="preserve">secondary </w:t>
      </w:r>
      <w:r>
        <w:t xml:space="preserve">products are </w:t>
      </w:r>
      <w:r w:rsidR="003E3802">
        <w:t>handled when they are retired out of use</w:t>
      </w:r>
      <w:r>
        <w:t>.</w:t>
      </w:r>
      <w:r w:rsidR="003E3802">
        <w:t xml:space="preserve"> Market and Secondary codes are defined in pervious steps. Proportions must sum to 1 for each time, market, secondary combination. See special codes for pre-defined retirement codes.</w:t>
      </w:r>
    </w:p>
    <w:p w:rsidR="007568F8" w:rsidP="007568F8" w:rsidRDefault="007568F8" w14:paraId="02B0E55F" w14:textId="77777777">
      <w:pPr>
        <w:spacing w:after="0"/>
        <w:ind w:firstLine="0"/>
      </w:pPr>
    </w:p>
    <w:p w:rsidR="007568F8" w:rsidP="007568F8" w:rsidRDefault="007568F8" w14:paraId="575C275B" w14:textId="4336D99B">
      <w:pPr>
        <w:spacing w:after="0"/>
        <w:ind w:firstLine="0"/>
      </w:pPr>
      <w:r>
        <w:t xml:space="preserve">The line before the table must be </w:t>
      </w:r>
      <w:r w:rsidRPr="007568F8">
        <w:t>ProportionsFromSecondaryProductsToRetirementOptions</w:t>
      </w:r>
      <w:r>
        <w:t>.</w:t>
      </w:r>
    </w:p>
    <w:p w:rsidR="007568F8" w:rsidP="007568F8" w:rsidRDefault="007568F8" w14:paraId="2A46EBD9" w14:textId="7DD2A3D1">
      <w:pPr>
        <w:spacing w:after="0"/>
        <w:ind w:firstLine="0"/>
      </w:pPr>
    </w:p>
    <w:p w:rsidR="007568F8" w:rsidP="007568F8" w:rsidRDefault="007568F8" w14:paraId="58674D10" w14:textId="104B0B39">
      <w:pPr>
        <w:spacing w:after="0"/>
        <w:ind w:firstLine="0"/>
      </w:pPr>
      <w:r>
        <w:t>&gt;&gt;Time</w:t>
      </w:r>
      <w:r w:rsidR="00BC1005">
        <w:t xml:space="preserve"> </w:t>
      </w:r>
      <w:r>
        <w:t>Market</w:t>
      </w:r>
      <w:r w:rsidR="00BC1005">
        <w:t xml:space="preserve"> </w:t>
      </w:r>
      <w:proofErr w:type="spellStart"/>
      <w:r>
        <w:t>SecondaryOut</w:t>
      </w:r>
      <w:proofErr w:type="spellEnd"/>
      <w:r>
        <w:tab/>
      </w:r>
      <w:proofErr w:type="spellStart"/>
      <w:r>
        <w:t>SecondaryOut</w:t>
      </w:r>
      <w:proofErr w:type="spellEnd"/>
      <w:r>
        <w:tab/>
      </w:r>
      <w:r>
        <w:t>Retirement</w:t>
      </w:r>
      <w:r w:rsidR="00BC1005">
        <w:t xml:space="preserve"> </w:t>
      </w:r>
      <w:r w:rsidR="003E3802">
        <w:t xml:space="preserve">    </w:t>
      </w:r>
      <w:proofErr w:type="spellStart"/>
      <w:r>
        <w:t>Retirement</w:t>
      </w:r>
      <w:proofErr w:type="spellEnd"/>
      <w:r>
        <w:tab/>
      </w:r>
      <w:r>
        <w:t>Retirement</w:t>
      </w:r>
    </w:p>
    <w:p w:rsidR="00BC1005" w:rsidP="007568F8" w:rsidRDefault="00BC1005" w14:paraId="5155FA83" w14:textId="452E28E1">
      <w:pPr>
        <w:spacing w:after="0"/>
        <w:ind w:firstLine="0"/>
      </w:pPr>
      <w:r>
        <w:t>&gt;&gt;Start Code</w:t>
      </w:r>
      <w:r>
        <w:tab/>
      </w:r>
      <w:r>
        <w:t>Code</w:t>
      </w:r>
      <w:r>
        <w:tab/>
      </w:r>
      <w:r>
        <w:tab/>
      </w:r>
      <w:r>
        <w:tab/>
      </w:r>
      <w:r>
        <w:t>Name</w:t>
      </w:r>
      <w:r>
        <w:tab/>
      </w:r>
      <w:r>
        <w:tab/>
      </w:r>
      <w:r>
        <w:t>Code</w:t>
      </w:r>
      <w:r>
        <w:tab/>
      </w:r>
      <w:r>
        <w:tab/>
      </w:r>
      <w:r>
        <w:t>Name</w:t>
      </w:r>
      <w:r w:rsidR="003E3802">
        <w:tab/>
      </w:r>
      <w:r w:rsidR="003E3802">
        <w:tab/>
      </w:r>
      <w:r w:rsidR="003E3802">
        <w:t>Proportion</w:t>
      </w:r>
    </w:p>
    <w:p w:rsidR="007568F8" w:rsidP="007568F8" w:rsidRDefault="007568F8" w14:paraId="0E04373B" w14:textId="547B5CA0">
      <w:pPr>
        <w:spacing w:after="0"/>
        <w:ind w:firstLine="0"/>
      </w:pPr>
      <w:r>
        <w:t>&gt;&gt;--------------------------------------------------------------------------------------</w:t>
      </w:r>
      <w:r w:rsidR="00232B3E">
        <w:t>-----------------------</w:t>
      </w:r>
      <w:r>
        <w:t>-</w:t>
      </w:r>
    </w:p>
    <w:p w:rsidR="007568F8" w:rsidP="007568F8" w:rsidRDefault="007568F8" w14:paraId="52C792CC" w14:textId="29FA3D7C">
      <w:pPr>
        <w:spacing w:after="0"/>
        <w:ind w:firstLine="0"/>
      </w:pPr>
      <w:r>
        <w:t>0</w:t>
      </w:r>
      <w:r>
        <w:tab/>
      </w:r>
      <w:r>
        <w:t>300</w:t>
      </w:r>
      <w:r>
        <w:tab/>
      </w:r>
      <w:r>
        <w:t>200</w:t>
      </w:r>
      <w:r>
        <w:tab/>
      </w:r>
      <w:r w:rsidR="00BC1005">
        <w:tab/>
      </w:r>
      <w:r w:rsidR="00BC1005">
        <w:tab/>
      </w:r>
      <w:r w:rsidR="00BC1005">
        <w:t>Paper</w:t>
      </w:r>
      <w:r>
        <w:tab/>
      </w:r>
      <w:r w:rsidR="00BC1005">
        <w:tab/>
      </w:r>
      <w:r>
        <w:t>1004</w:t>
      </w:r>
      <w:r>
        <w:tab/>
      </w:r>
      <w:r w:rsidR="00232B3E">
        <w:tab/>
      </w:r>
      <w:proofErr w:type="spellStart"/>
      <w:r>
        <w:t>LandfillPaper</w:t>
      </w:r>
      <w:proofErr w:type="spellEnd"/>
      <w:r>
        <w:tab/>
      </w:r>
      <w:r>
        <w:t>0.75</w:t>
      </w:r>
    </w:p>
    <w:p w:rsidR="007568F8" w:rsidP="007568F8" w:rsidRDefault="007568F8" w14:paraId="4D577712" w14:textId="0015853C">
      <w:pPr>
        <w:spacing w:after="0"/>
        <w:ind w:firstLine="0"/>
      </w:pPr>
      <w:r>
        <w:t>0</w:t>
      </w:r>
      <w:r>
        <w:tab/>
      </w:r>
      <w:r>
        <w:t>300</w:t>
      </w:r>
      <w:r>
        <w:tab/>
      </w:r>
      <w:r>
        <w:t>200</w:t>
      </w:r>
      <w:r>
        <w:tab/>
      </w:r>
      <w:r w:rsidR="00BC1005">
        <w:tab/>
      </w:r>
      <w:r w:rsidR="00BC1005">
        <w:tab/>
      </w:r>
      <w:r w:rsidR="00BC1005">
        <w:t>Paper</w:t>
      </w:r>
      <w:r>
        <w:tab/>
      </w:r>
      <w:r w:rsidR="00BC1005">
        <w:tab/>
      </w:r>
      <w:r>
        <w:t>1005</w:t>
      </w:r>
      <w:r>
        <w:tab/>
      </w:r>
      <w:r w:rsidR="00232B3E">
        <w:tab/>
      </w:r>
      <w:r>
        <w:t>Fuel</w:t>
      </w:r>
      <w:r>
        <w:tab/>
      </w:r>
      <w:r w:rsidR="00BC1005">
        <w:tab/>
      </w:r>
      <w:r>
        <w:t>0.25</w:t>
      </w:r>
    </w:p>
    <w:p w:rsidR="007568F8" w:rsidP="007568F8" w:rsidRDefault="007568F8" w14:paraId="2F7FDB03" w14:textId="56CB6654">
      <w:pPr>
        <w:spacing w:after="0"/>
        <w:ind w:firstLine="0"/>
      </w:pPr>
      <w:r>
        <w:t>0</w:t>
      </w:r>
      <w:r>
        <w:tab/>
      </w:r>
      <w:r>
        <w:t>300</w:t>
      </w:r>
      <w:r>
        <w:tab/>
      </w:r>
      <w:r>
        <w:t>201</w:t>
      </w:r>
      <w:r>
        <w:tab/>
      </w:r>
      <w:r w:rsidR="00BC1005">
        <w:tab/>
      </w:r>
      <w:r w:rsidR="00BC1005">
        <w:tab/>
      </w:r>
      <w:r>
        <w:t>Effluent</w:t>
      </w:r>
      <w:r>
        <w:tab/>
      </w:r>
      <w:r>
        <w:t>1004</w:t>
      </w:r>
      <w:r>
        <w:tab/>
      </w:r>
      <w:r w:rsidR="00232B3E">
        <w:tab/>
      </w:r>
      <w:proofErr w:type="spellStart"/>
      <w:r>
        <w:t>LandfillPaper</w:t>
      </w:r>
      <w:proofErr w:type="spellEnd"/>
      <w:r>
        <w:tab/>
      </w:r>
      <w:r>
        <w:t>1.0</w:t>
      </w:r>
    </w:p>
    <w:p w:rsidR="007568F8" w:rsidP="007568F8" w:rsidRDefault="007568F8" w14:paraId="14E38DC7" w14:textId="5421962E">
      <w:pPr>
        <w:spacing w:after="0"/>
        <w:ind w:firstLine="0"/>
      </w:pPr>
      <w:r>
        <w:t>0</w:t>
      </w:r>
      <w:r>
        <w:tab/>
      </w:r>
      <w:r>
        <w:t>300</w:t>
      </w:r>
      <w:r>
        <w:tab/>
      </w:r>
      <w:r>
        <w:t>202</w:t>
      </w:r>
      <w:r>
        <w:tab/>
      </w:r>
      <w:r w:rsidR="00BC1005">
        <w:tab/>
      </w:r>
      <w:r w:rsidR="00BC1005">
        <w:tab/>
      </w:r>
      <w:r>
        <w:t>Newsprint</w:t>
      </w:r>
      <w:r>
        <w:tab/>
      </w:r>
      <w:r>
        <w:t>1004</w:t>
      </w:r>
      <w:r>
        <w:tab/>
      </w:r>
      <w:r w:rsidR="00232B3E">
        <w:tab/>
      </w:r>
      <w:proofErr w:type="spellStart"/>
      <w:r>
        <w:t>LandfillPaper</w:t>
      </w:r>
      <w:proofErr w:type="spellEnd"/>
      <w:r>
        <w:tab/>
      </w:r>
      <w:r>
        <w:t>1.0</w:t>
      </w:r>
    </w:p>
    <w:p w:rsidR="003C03FB" w:rsidRDefault="003C03FB" w14:paraId="5B75B51B" w14:textId="77777777">
      <w:pPr>
        <w:pStyle w:val="Default"/>
      </w:pPr>
    </w:p>
    <w:p w:rsidR="003C03FB" w:rsidRDefault="007568F8" w14:paraId="4DB1BC9A" w14:textId="11745B79">
      <w:pPr>
        <w:pStyle w:val="Heading3"/>
        <w:tabs>
          <w:tab w:val="num" w:pos="1440"/>
        </w:tabs>
        <w:ind w:left="432"/>
      </w:pPr>
      <w:r>
        <w:t>Retirement to Disposal</w:t>
      </w:r>
      <w:r w:rsidR="001D5DBF">
        <w:t xml:space="preserve"> </w:t>
      </w:r>
    </w:p>
    <w:p w:rsidR="007568F8" w:rsidP="007568F8" w:rsidRDefault="007568F8" w14:paraId="1095598E" w14:textId="5102908C">
      <w:pPr>
        <w:spacing w:after="0"/>
        <w:ind w:firstLine="0"/>
      </w:pPr>
      <w:r w:rsidR="6426BA3B">
        <w:rPr/>
        <w:t>This table gives the proportions of what happens to retirement products as they decay, depending on how they decay. Retirement and Disposal codes are likely going to be special codes. The names are under user control. Proportions must sum to 1 for each time, Retirement code combination.</w:t>
      </w:r>
    </w:p>
    <w:p w:rsidR="00E3792B" w:rsidP="007568F8" w:rsidRDefault="00E3792B" w14:paraId="7EB7DCFB" w14:textId="77777777">
      <w:pPr>
        <w:spacing w:after="0"/>
        <w:ind w:firstLine="0"/>
      </w:pPr>
    </w:p>
    <w:p w:rsidR="00E3792B" w:rsidP="007568F8" w:rsidRDefault="00E3792B" w14:paraId="1633A272" w14:textId="3B38F96A">
      <w:pPr>
        <w:spacing w:after="0"/>
        <w:ind w:firstLine="0"/>
      </w:pPr>
      <w:r w:rsidR="6F24FB8B">
        <w:rPr/>
        <w:t>Valid respiration codes are: 1511 (Aerobic), 1500 (Anaerobic). Codes 2999 and –99 are N/A.</w:t>
      </w:r>
    </w:p>
    <w:p w:rsidR="007568F8" w:rsidP="007568F8" w:rsidRDefault="007568F8" w14:paraId="4C994918" w14:textId="77777777">
      <w:pPr>
        <w:spacing w:after="0"/>
        <w:ind w:firstLine="0"/>
      </w:pPr>
    </w:p>
    <w:p w:rsidR="007568F8" w:rsidP="007568F8" w:rsidRDefault="007568F8" w14:paraId="2F95F383" w14:textId="6103DFC2">
      <w:pPr>
        <w:spacing w:after="0"/>
        <w:ind w:firstLine="0"/>
      </w:pPr>
      <w:r>
        <w:t xml:space="preserve">The line before the table must be </w:t>
      </w:r>
      <w:proofErr w:type="spellStart"/>
      <w:proofErr w:type="gramStart"/>
      <w:r w:rsidRPr="007568F8">
        <w:t>ProportionsFromRetirementToDisposal</w:t>
      </w:r>
      <w:proofErr w:type="spellEnd"/>
      <w:proofErr w:type="gramEnd"/>
    </w:p>
    <w:p w:rsidR="007568F8" w:rsidP="007568F8" w:rsidRDefault="007568F8" w14:paraId="6984B950" w14:textId="18758573">
      <w:pPr>
        <w:spacing w:after="0"/>
        <w:ind w:firstLine="0"/>
      </w:pPr>
      <w:r>
        <w:tab/>
      </w:r>
      <w:r>
        <w:tab/>
      </w:r>
      <w:r>
        <w:tab/>
      </w:r>
      <w:r>
        <w:tab/>
      </w:r>
      <w:r>
        <w:tab/>
      </w:r>
      <w:r>
        <w:tab/>
      </w:r>
      <w:r>
        <w:tab/>
      </w:r>
    </w:p>
    <w:p w:rsidRPr="00C070C8" w:rsidR="007568F8" w:rsidP="007568F8" w:rsidRDefault="007568F8" w14:paraId="23C618F1" w14:textId="4FC0775D">
      <w:pPr>
        <w:spacing w:after="0"/>
        <w:ind w:firstLine="0"/>
        <w:rPr>
          <w:sz w:val="18"/>
          <w:szCs w:val="18"/>
        </w:rPr>
      </w:pPr>
      <w:r w:rsidRPr="6F24FB8B" w:rsidR="6F24FB8B">
        <w:rPr>
          <w:sz w:val="18"/>
          <w:szCs w:val="18"/>
        </w:rPr>
        <w:t>&gt;&gt;Time</w:t>
      </w:r>
      <w:r>
        <w:tab/>
      </w:r>
      <w:r w:rsidRPr="6F24FB8B" w:rsidR="6F24FB8B">
        <w:rPr>
          <w:sz w:val="18"/>
          <w:szCs w:val="18"/>
        </w:rPr>
        <w:t xml:space="preserve">Retire. </w:t>
      </w:r>
      <w:r>
        <w:tab/>
      </w:r>
      <w:r w:rsidRPr="6F24FB8B" w:rsidR="6F24FB8B">
        <w:rPr>
          <w:sz w:val="18"/>
          <w:szCs w:val="18"/>
        </w:rPr>
        <w:t xml:space="preserve">Retire. </w:t>
      </w:r>
      <w:r>
        <w:tab/>
      </w:r>
      <w:r>
        <w:tab/>
      </w:r>
      <w:r w:rsidRPr="6F24FB8B" w:rsidR="6F24FB8B">
        <w:rPr>
          <w:sz w:val="18"/>
          <w:szCs w:val="18"/>
        </w:rPr>
        <w:t>Disposal</w:t>
      </w:r>
      <w:r>
        <w:tab/>
      </w:r>
      <w:r w:rsidRPr="6F24FB8B" w:rsidR="6F24FB8B">
        <w:rPr>
          <w:sz w:val="18"/>
          <w:szCs w:val="18"/>
        </w:rPr>
        <w:t>Disposal</w:t>
      </w:r>
      <w:r w:rsidRPr="6F24FB8B" w:rsidR="6F24FB8B">
        <w:rPr>
          <w:sz w:val="18"/>
          <w:szCs w:val="18"/>
        </w:rPr>
        <w:t xml:space="preserve"> </w:t>
      </w:r>
      <w:r>
        <w:tab/>
      </w:r>
      <w:r>
        <w:tab/>
      </w:r>
      <w:r>
        <w:tab/>
      </w:r>
      <w:r w:rsidRPr="6F24FB8B" w:rsidR="6F24FB8B">
        <w:rPr>
          <w:sz w:val="18"/>
          <w:szCs w:val="18"/>
        </w:rPr>
        <w:t>Prop</w:t>
      </w:r>
      <w:r w:rsidRPr="6F24FB8B" w:rsidR="6F24FB8B">
        <w:rPr>
          <w:sz w:val="18"/>
          <w:szCs w:val="18"/>
        </w:rPr>
        <w:t>.</w:t>
      </w:r>
      <w:r>
        <w:tab/>
      </w:r>
      <w:r w:rsidRPr="6F24FB8B" w:rsidR="6F24FB8B">
        <w:rPr>
          <w:sz w:val="18"/>
          <w:szCs w:val="18"/>
        </w:rPr>
        <w:t>Half-life</w:t>
      </w:r>
      <w:r>
        <w:tab/>
      </w:r>
      <w:r w:rsidRPr="6F24FB8B" w:rsidR="6F24FB8B">
        <w:rPr>
          <w:sz w:val="18"/>
          <w:szCs w:val="18"/>
        </w:rPr>
        <w:t>Respiration</w:t>
      </w:r>
      <w:r w:rsidRPr="6F24FB8B" w:rsidR="6F24FB8B">
        <w:rPr>
          <w:sz w:val="18"/>
          <w:szCs w:val="18"/>
        </w:rPr>
        <w:t xml:space="preserve"> </w:t>
      </w:r>
      <w:r w:rsidRPr="6F24FB8B" w:rsidR="6F24FB8B">
        <w:rPr>
          <w:sz w:val="18"/>
          <w:szCs w:val="18"/>
        </w:rPr>
        <w:t>Respiration</w:t>
      </w:r>
    </w:p>
    <w:p w:rsidRPr="00C070C8" w:rsidR="00232B3E" w:rsidP="007568F8" w:rsidRDefault="00232B3E" w14:paraId="2B21D953" w14:textId="2F51F320">
      <w:pPr>
        <w:spacing w:after="0"/>
        <w:ind w:firstLine="0"/>
        <w:rPr>
          <w:sz w:val="18"/>
          <w:szCs w:val="18"/>
        </w:rPr>
      </w:pPr>
      <w:r w:rsidRPr="00C070C8">
        <w:rPr>
          <w:sz w:val="18"/>
          <w:szCs w:val="18"/>
        </w:rPr>
        <w:t xml:space="preserve">&gt;&gt;Start </w:t>
      </w:r>
      <w:r>
        <w:rPr>
          <w:sz w:val="18"/>
          <w:szCs w:val="18"/>
        </w:rPr>
        <w:tab/>
      </w:r>
      <w:r w:rsidRPr="00C070C8">
        <w:rPr>
          <w:sz w:val="18"/>
          <w:szCs w:val="18"/>
        </w:rPr>
        <w:t>Code</w:t>
      </w:r>
      <w:r>
        <w:rPr>
          <w:sz w:val="18"/>
          <w:szCs w:val="18"/>
        </w:rPr>
        <w:tab/>
      </w:r>
      <w:r w:rsidRPr="00C070C8">
        <w:rPr>
          <w:sz w:val="18"/>
          <w:szCs w:val="18"/>
        </w:rPr>
        <w:t>Name</w:t>
      </w:r>
      <w:r>
        <w:rPr>
          <w:sz w:val="18"/>
          <w:szCs w:val="18"/>
        </w:rPr>
        <w:tab/>
      </w:r>
      <w:r>
        <w:rPr>
          <w:sz w:val="18"/>
          <w:szCs w:val="18"/>
        </w:rPr>
        <w:tab/>
      </w:r>
      <w:r>
        <w:rPr>
          <w:sz w:val="18"/>
          <w:szCs w:val="18"/>
        </w:rPr>
        <w:t>Code</w:t>
      </w:r>
      <w:r>
        <w:rPr>
          <w:sz w:val="18"/>
          <w:szCs w:val="18"/>
        </w:rPr>
        <w:tab/>
      </w:r>
      <w:r>
        <w:rPr>
          <w:sz w:val="18"/>
          <w:szCs w:val="18"/>
        </w:rPr>
        <w:t>Name</w:t>
      </w:r>
      <w:r w:rsidRPr="00232B3E">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Code</w:t>
      </w:r>
      <w:r>
        <w:rPr>
          <w:sz w:val="18"/>
          <w:szCs w:val="18"/>
        </w:rPr>
        <w:tab/>
      </w:r>
      <w:r>
        <w:rPr>
          <w:sz w:val="18"/>
          <w:szCs w:val="18"/>
        </w:rPr>
        <w:t>Name</w:t>
      </w:r>
    </w:p>
    <w:p w:rsidRPr="00C070C8" w:rsidR="007568F8" w:rsidP="007568F8" w:rsidRDefault="007568F8" w14:paraId="01B79817" w14:textId="521D0C05">
      <w:pPr>
        <w:spacing w:after="0"/>
        <w:ind w:firstLine="0"/>
        <w:rPr>
          <w:sz w:val="18"/>
          <w:szCs w:val="18"/>
        </w:rPr>
      </w:pPr>
      <w:r w:rsidRPr="00C070C8">
        <w:rPr>
          <w:sz w:val="18"/>
          <w:szCs w:val="18"/>
        </w:rPr>
        <w:t>&gt;&gt;---------------------------------------------------------------------------------------</w:t>
      </w:r>
      <w:r w:rsidRPr="00045F42" w:rsidR="00232B3E">
        <w:rPr>
          <w:sz w:val="18"/>
          <w:szCs w:val="18"/>
        </w:rPr>
        <w:t>-------------------------------------------------------</w:t>
      </w:r>
    </w:p>
    <w:p w:rsidRPr="00C070C8" w:rsidR="007568F8" w:rsidP="007568F8" w:rsidRDefault="007568F8" w14:paraId="7B526938" w14:textId="1A45B322">
      <w:pPr>
        <w:spacing w:after="0"/>
        <w:ind w:firstLine="0"/>
        <w:rPr>
          <w:sz w:val="18"/>
          <w:szCs w:val="18"/>
        </w:rPr>
      </w:pPr>
      <w:r w:rsidRPr="6426BA3B" w:rsidR="6426BA3B">
        <w:rPr>
          <w:sz w:val="18"/>
          <w:szCs w:val="18"/>
        </w:rPr>
        <w:t>0</w:t>
      </w:r>
      <w:r>
        <w:tab/>
      </w:r>
      <w:r w:rsidRPr="6426BA3B" w:rsidR="6426BA3B">
        <w:rPr>
          <w:sz w:val="18"/>
          <w:szCs w:val="18"/>
        </w:rPr>
        <w:t>1000</w:t>
      </w:r>
      <w:r>
        <w:tab/>
      </w:r>
      <w:r w:rsidRPr="6426BA3B" w:rsidR="6426BA3B">
        <w:rPr>
          <w:sz w:val="18"/>
          <w:szCs w:val="18"/>
        </w:rPr>
        <w:t>LandfillWood</w:t>
      </w:r>
      <w:r>
        <w:tab/>
      </w:r>
      <w:r w:rsidRPr="6426BA3B" w:rsidR="6426BA3B">
        <w:rPr>
          <w:sz w:val="18"/>
          <w:szCs w:val="18"/>
        </w:rPr>
        <w:t>1009</w:t>
      </w:r>
      <w:r>
        <w:tab/>
      </w:r>
      <w:r w:rsidRPr="6426BA3B" w:rsidR="6426BA3B">
        <w:rPr>
          <w:sz w:val="18"/>
          <w:szCs w:val="18"/>
        </w:rPr>
        <w:t>DegradableLandfillWood</w:t>
      </w:r>
      <w:r>
        <w:tab/>
      </w:r>
      <w:r w:rsidRPr="6426BA3B" w:rsidR="6426BA3B">
        <w:rPr>
          <w:sz w:val="18"/>
          <w:szCs w:val="18"/>
        </w:rPr>
        <w:t>0.23</w:t>
      </w:r>
      <w:r>
        <w:tab/>
      </w:r>
      <w:r w:rsidRPr="6426BA3B" w:rsidR="6426BA3B">
        <w:rPr>
          <w:sz w:val="18"/>
          <w:szCs w:val="18"/>
        </w:rPr>
        <w:t>29</w:t>
      </w:r>
      <w:r>
        <w:tab/>
      </w:r>
      <w:r w:rsidRPr="6426BA3B" w:rsidR="6426BA3B">
        <w:rPr>
          <w:sz w:val="18"/>
          <w:szCs w:val="18"/>
        </w:rPr>
        <w:t>1500</w:t>
      </w:r>
      <w:r>
        <w:tab/>
      </w:r>
      <w:r w:rsidRPr="6426BA3B" w:rsidR="6426BA3B">
        <w:rPr>
          <w:sz w:val="18"/>
          <w:szCs w:val="18"/>
        </w:rPr>
        <w:t>Anaerobic</w:t>
      </w:r>
    </w:p>
    <w:p w:rsidRPr="00C070C8" w:rsidR="007568F8" w:rsidP="007568F8" w:rsidRDefault="007568F8" w14:paraId="239B7266" w14:textId="013DC901">
      <w:pPr>
        <w:spacing w:after="0"/>
        <w:ind w:firstLine="0"/>
        <w:rPr>
          <w:sz w:val="18"/>
          <w:szCs w:val="18"/>
        </w:rPr>
      </w:pPr>
      <w:r w:rsidRPr="1FB887AE" w:rsidR="1FB887AE">
        <w:rPr>
          <w:sz w:val="18"/>
          <w:szCs w:val="18"/>
        </w:rPr>
        <w:t>0</w:t>
      </w:r>
      <w:r>
        <w:tab/>
      </w:r>
      <w:r w:rsidRPr="1FB887AE" w:rsidR="1FB887AE">
        <w:rPr>
          <w:sz w:val="18"/>
          <w:szCs w:val="18"/>
        </w:rPr>
        <w:t>1004</w:t>
      </w:r>
      <w:r>
        <w:tab/>
      </w:r>
      <w:r w:rsidRPr="1FB887AE" w:rsidR="1FB887AE">
        <w:rPr>
          <w:sz w:val="18"/>
          <w:szCs w:val="18"/>
        </w:rPr>
        <w:t>LandfillPaper</w:t>
      </w:r>
      <w:r>
        <w:tab/>
      </w:r>
      <w:r w:rsidRPr="1FB887AE" w:rsidR="1FB887AE">
        <w:rPr>
          <w:sz w:val="18"/>
          <w:szCs w:val="18"/>
        </w:rPr>
        <w:t>1010</w:t>
      </w:r>
      <w:r>
        <w:tab/>
      </w:r>
      <w:r w:rsidRPr="1FB887AE" w:rsidR="1FB887AE">
        <w:rPr>
          <w:sz w:val="18"/>
          <w:szCs w:val="18"/>
        </w:rPr>
        <w:t>DegradableLandfillPaper</w:t>
      </w:r>
      <w:r>
        <w:tab/>
      </w:r>
      <w:r w:rsidRPr="1FB887AE" w:rsidR="1FB887AE">
        <w:rPr>
          <w:sz w:val="18"/>
          <w:szCs w:val="18"/>
        </w:rPr>
        <w:t>0.58</w:t>
      </w:r>
      <w:r>
        <w:tab/>
      </w:r>
      <w:r w:rsidRPr="1FB887AE" w:rsidR="1FB887AE">
        <w:rPr>
          <w:sz w:val="18"/>
          <w:szCs w:val="18"/>
        </w:rPr>
        <w:t>14</w:t>
      </w:r>
      <w:r>
        <w:tab/>
      </w:r>
      <w:r w:rsidRPr="1FB887AE" w:rsidR="1FB887AE">
        <w:rPr>
          <w:sz w:val="18"/>
          <w:szCs w:val="18"/>
        </w:rPr>
        <w:t>1500</w:t>
      </w:r>
      <w:r>
        <w:tab/>
      </w:r>
      <w:r w:rsidRPr="1FB887AE" w:rsidR="1FB887AE">
        <w:rPr>
          <w:sz w:val="18"/>
          <w:szCs w:val="18"/>
        </w:rPr>
        <w:t>Anaerobic</w:t>
      </w:r>
    </w:p>
    <w:p w:rsidRPr="00C070C8" w:rsidR="007568F8" w:rsidP="007568F8" w:rsidRDefault="007568F8" w14:paraId="1D807093" w14:textId="78EC153B">
      <w:pPr>
        <w:spacing w:after="0"/>
        <w:ind w:firstLine="0"/>
        <w:rPr>
          <w:sz w:val="18"/>
          <w:szCs w:val="18"/>
        </w:rPr>
      </w:pPr>
      <w:r w:rsidRPr="6F24FB8B" w:rsidR="6F24FB8B">
        <w:rPr>
          <w:sz w:val="18"/>
          <w:szCs w:val="18"/>
        </w:rPr>
        <w:t>0</w:t>
      </w:r>
      <w:r>
        <w:tab/>
      </w:r>
      <w:r w:rsidRPr="6F24FB8B" w:rsidR="6F24FB8B">
        <w:rPr>
          <w:sz w:val="18"/>
          <w:szCs w:val="18"/>
        </w:rPr>
        <w:t>1001</w:t>
      </w:r>
      <w:r>
        <w:tab/>
      </w:r>
      <w:proofErr w:type="spellStart"/>
      <w:r w:rsidRPr="6F24FB8B" w:rsidR="6F24FB8B">
        <w:rPr>
          <w:sz w:val="18"/>
          <w:szCs w:val="18"/>
        </w:rPr>
        <w:t>DumpWood</w:t>
      </w:r>
      <w:proofErr w:type="spellEnd"/>
      <w:r>
        <w:tab/>
      </w:r>
      <w:r w:rsidRPr="6F24FB8B" w:rsidR="6F24FB8B">
        <w:rPr>
          <w:sz w:val="18"/>
          <w:szCs w:val="18"/>
        </w:rPr>
        <w:t>2999</w:t>
      </w:r>
      <w:r>
        <w:tab/>
      </w:r>
      <w:r w:rsidRPr="6F24FB8B" w:rsidR="6F24FB8B">
        <w:rPr>
          <w:sz w:val="18"/>
          <w:szCs w:val="18"/>
        </w:rPr>
        <w:t>N/A</w:t>
      </w:r>
      <w:r>
        <w:tab/>
      </w:r>
      <w:r>
        <w:tab/>
      </w:r>
      <w:r>
        <w:tab/>
      </w:r>
      <w:r w:rsidRPr="6F24FB8B" w:rsidR="6F24FB8B">
        <w:rPr>
          <w:sz w:val="18"/>
          <w:szCs w:val="18"/>
        </w:rPr>
        <w:t>1</w:t>
      </w:r>
      <w:r>
        <w:tab/>
      </w:r>
      <w:r w:rsidRPr="6F24FB8B" w:rsidR="6F24FB8B">
        <w:rPr>
          <w:sz w:val="18"/>
          <w:szCs w:val="18"/>
        </w:rPr>
        <w:t>16</w:t>
      </w:r>
      <w:r>
        <w:tab/>
      </w:r>
      <w:r w:rsidRPr="6F24FB8B" w:rsidR="6F24FB8B">
        <w:rPr>
          <w:sz w:val="18"/>
          <w:szCs w:val="18"/>
        </w:rPr>
        <w:t>1511</w:t>
      </w:r>
      <w:r>
        <w:tab/>
      </w:r>
      <w:r w:rsidRPr="6F24FB8B" w:rsidR="6F24FB8B">
        <w:rPr>
          <w:sz w:val="18"/>
          <w:szCs w:val="18"/>
        </w:rPr>
        <w:t>Aerobic</w:t>
      </w:r>
    </w:p>
    <w:p w:rsidRPr="00C070C8" w:rsidR="003C03FB" w:rsidP="007568F8" w:rsidRDefault="007568F8" w14:paraId="5640A556" w14:textId="568356C9">
      <w:pPr>
        <w:spacing w:after="0"/>
        <w:ind w:firstLine="0"/>
        <w:rPr>
          <w:sz w:val="18"/>
          <w:szCs w:val="18"/>
        </w:rPr>
      </w:pPr>
      <w:r w:rsidRPr="6F24FB8B" w:rsidR="6F24FB8B">
        <w:rPr>
          <w:sz w:val="18"/>
          <w:szCs w:val="18"/>
        </w:rPr>
        <w:t>0</w:t>
      </w:r>
      <w:r>
        <w:tab/>
      </w:r>
      <w:r w:rsidRPr="6F24FB8B" w:rsidR="6F24FB8B">
        <w:rPr>
          <w:sz w:val="18"/>
          <w:szCs w:val="18"/>
        </w:rPr>
        <w:t>1003</w:t>
      </w:r>
      <w:r>
        <w:tab/>
      </w:r>
      <w:r w:rsidRPr="6F24FB8B" w:rsidR="6F24FB8B">
        <w:rPr>
          <w:sz w:val="18"/>
          <w:szCs w:val="18"/>
        </w:rPr>
        <w:t>DumpPaper</w:t>
      </w:r>
      <w:r>
        <w:tab/>
      </w:r>
      <w:r w:rsidRPr="6F24FB8B" w:rsidR="6F24FB8B">
        <w:rPr>
          <w:sz w:val="18"/>
          <w:szCs w:val="18"/>
        </w:rPr>
        <w:t>2999</w:t>
      </w:r>
      <w:r>
        <w:tab/>
      </w:r>
      <w:r w:rsidRPr="6F24FB8B" w:rsidR="6F24FB8B">
        <w:rPr>
          <w:sz w:val="18"/>
          <w:szCs w:val="18"/>
        </w:rPr>
        <w:t>N/A</w:t>
      </w:r>
      <w:r>
        <w:tab/>
      </w:r>
      <w:r>
        <w:tab/>
      </w:r>
      <w:r>
        <w:tab/>
      </w:r>
      <w:r w:rsidRPr="6F24FB8B" w:rsidR="6F24FB8B">
        <w:rPr>
          <w:sz w:val="18"/>
          <w:szCs w:val="18"/>
        </w:rPr>
        <w:t>1</w:t>
      </w:r>
      <w:r>
        <w:tab/>
      </w:r>
      <w:r w:rsidRPr="6F24FB8B" w:rsidR="6F24FB8B">
        <w:rPr>
          <w:sz w:val="18"/>
          <w:szCs w:val="18"/>
        </w:rPr>
        <w:t>8</w:t>
      </w:r>
      <w:r>
        <w:tab/>
      </w:r>
      <w:r w:rsidRPr="6F24FB8B" w:rsidR="6F24FB8B">
        <w:rPr>
          <w:sz w:val="18"/>
          <w:szCs w:val="18"/>
        </w:rPr>
        <w:t>1511</w:t>
      </w:r>
      <w:r>
        <w:tab/>
      </w:r>
      <w:r w:rsidRPr="6F24FB8B" w:rsidR="6F24FB8B">
        <w:rPr>
          <w:sz w:val="18"/>
          <w:szCs w:val="18"/>
        </w:rPr>
        <w:t>Aerobic</w:t>
      </w:r>
    </w:p>
    <w:p w:rsidR="003C03FB" w:rsidP="6F24FB8B" w:rsidRDefault="003C03FB" w14:paraId="40118260" w14:textId="60D72160">
      <w:pPr>
        <w:pStyle w:val="Default"/>
        <w:rPr>
          <w:rFonts w:ascii="Times New Roman" w:hAnsi="Times New Roman" w:eastAsia="Times New Roman" w:cs="Times New Roman"/>
          <w:sz w:val="18"/>
          <w:szCs w:val="18"/>
        </w:rPr>
      </w:pPr>
      <w:r w:rsidRPr="6F24FB8B" w:rsidR="6F24FB8B">
        <w:rPr>
          <w:rFonts w:ascii="Times New Roman" w:hAnsi="Times New Roman" w:eastAsia="Times New Roman" w:cs="Times New Roman"/>
          <w:sz w:val="18"/>
          <w:szCs w:val="18"/>
        </w:rPr>
        <w:t>0</w:t>
      </w:r>
      <w:r>
        <w:tab/>
      </w:r>
      <w:r w:rsidRPr="6F24FB8B" w:rsidR="6F24FB8B">
        <w:rPr>
          <w:rFonts w:ascii="Times New Roman" w:hAnsi="Times New Roman" w:eastAsia="Times New Roman" w:cs="Times New Roman"/>
          <w:sz w:val="18"/>
          <w:szCs w:val="18"/>
        </w:rPr>
        <w:t>1002</w:t>
      </w:r>
      <w:r>
        <w:tab/>
      </w:r>
      <w:proofErr w:type="spellStart"/>
      <w:r w:rsidRPr="6F24FB8B" w:rsidR="6F24FB8B">
        <w:rPr>
          <w:rFonts w:ascii="Times New Roman" w:hAnsi="Times New Roman" w:eastAsia="Times New Roman" w:cs="Times New Roman"/>
          <w:sz w:val="18"/>
          <w:szCs w:val="18"/>
        </w:rPr>
        <w:t>CombustionFuel</w:t>
      </w:r>
      <w:proofErr w:type="spellEnd"/>
      <w:r>
        <w:tab/>
      </w:r>
      <w:r w:rsidRPr="6F24FB8B" w:rsidR="6F24FB8B">
        <w:rPr>
          <w:rFonts w:ascii="Times New Roman" w:hAnsi="Times New Roman" w:eastAsia="Times New Roman" w:cs="Times New Roman"/>
          <w:sz w:val="18"/>
          <w:szCs w:val="18"/>
        </w:rPr>
        <w:t>2006</w:t>
      </w:r>
      <w:r>
        <w:tab/>
      </w:r>
      <w:r w:rsidRPr="6F24FB8B" w:rsidR="6F24FB8B">
        <w:rPr>
          <w:rFonts w:ascii="Times New Roman" w:hAnsi="Times New Roman" w:eastAsia="Times New Roman" w:cs="Times New Roman"/>
          <w:sz w:val="18"/>
          <w:szCs w:val="18"/>
        </w:rPr>
        <w:t>E_CO2</w:t>
      </w:r>
      <w:r>
        <w:tab/>
      </w:r>
      <w:r>
        <w:tab/>
      </w:r>
      <w:r w:rsidRPr="6F24FB8B" w:rsidR="6F24FB8B">
        <w:rPr>
          <w:rFonts w:ascii="Times New Roman" w:hAnsi="Times New Roman" w:eastAsia="Times New Roman" w:cs="Times New Roman"/>
          <w:sz w:val="18"/>
          <w:szCs w:val="18"/>
        </w:rPr>
        <w:t xml:space="preserve"> </w:t>
      </w:r>
      <w:r>
        <w:tab/>
      </w:r>
      <w:r w:rsidRPr="6F24FB8B" w:rsidR="6F24FB8B">
        <w:rPr>
          <w:rFonts w:ascii="Times New Roman" w:hAnsi="Times New Roman" w:eastAsia="Times New Roman" w:cs="Times New Roman"/>
          <w:sz w:val="18"/>
          <w:szCs w:val="18"/>
        </w:rPr>
        <w:t>0.9999985     -99</w:t>
      </w:r>
      <w:r>
        <w:tab/>
      </w:r>
      <w:r w:rsidRPr="6F24FB8B" w:rsidR="6F24FB8B">
        <w:rPr>
          <w:rFonts w:ascii="Times New Roman" w:hAnsi="Times New Roman" w:eastAsia="Times New Roman" w:cs="Times New Roman"/>
          <w:sz w:val="18"/>
          <w:szCs w:val="18"/>
        </w:rPr>
        <w:t>-99</w:t>
      </w:r>
    </w:p>
    <w:p w:rsidR="003C03FB" w:rsidP="6F24FB8B" w:rsidRDefault="003C03FB" w14:paraId="5AF0A641" w14:textId="65F684CC">
      <w:pPr>
        <w:pStyle w:val="Default"/>
        <w:rPr>
          <w:rFonts w:ascii="Times New Roman" w:hAnsi="Times New Roman" w:eastAsia="Times New Roman" w:cs="Times New Roman"/>
          <w:sz w:val="18"/>
          <w:szCs w:val="18"/>
        </w:rPr>
      </w:pPr>
      <w:r w:rsidRPr="6F24FB8B" w:rsidR="6F24FB8B">
        <w:rPr>
          <w:rFonts w:ascii="Times New Roman" w:hAnsi="Times New Roman" w:eastAsia="Times New Roman" w:cs="Times New Roman"/>
          <w:sz w:val="18"/>
          <w:szCs w:val="18"/>
        </w:rPr>
        <w:t>0</w:t>
      </w:r>
      <w:r>
        <w:tab/>
      </w:r>
      <w:r w:rsidRPr="6F24FB8B" w:rsidR="6F24FB8B">
        <w:rPr>
          <w:rFonts w:ascii="Times New Roman" w:hAnsi="Times New Roman" w:eastAsia="Times New Roman" w:cs="Times New Roman"/>
          <w:sz w:val="18"/>
          <w:szCs w:val="18"/>
        </w:rPr>
        <w:t>1002</w:t>
      </w:r>
      <w:r>
        <w:tab/>
      </w:r>
      <w:proofErr w:type="spellStart"/>
      <w:r w:rsidRPr="6F24FB8B" w:rsidR="6F24FB8B">
        <w:rPr>
          <w:rFonts w:ascii="Times New Roman" w:hAnsi="Times New Roman" w:eastAsia="Times New Roman" w:cs="Times New Roman"/>
          <w:sz w:val="18"/>
          <w:szCs w:val="18"/>
        </w:rPr>
        <w:t>CombustionFuel</w:t>
      </w:r>
      <w:proofErr w:type="spellEnd"/>
      <w:r>
        <w:tab/>
      </w:r>
      <w:r w:rsidRPr="6F24FB8B" w:rsidR="6F24FB8B">
        <w:rPr>
          <w:rFonts w:ascii="Times New Roman" w:hAnsi="Times New Roman" w:eastAsia="Times New Roman" w:cs="Times New Roman"/>
          <w:sz w:val="18"/>
          <w:szCs w:val="18"/>
        </w:rPr>
        <w:t>2007</w:t>
      </w:r>
      <w:r>
        <w:tab/>
      </w:r>
      <w:r w:rsidRPr="6F24FB8B" w:rsidR="6F24FB8B">
        <w:rPr>
          <w:rFonts w:ascii="Times New Roman" w:hAnsi="Times New Roman" w:eastAsia="Times New Roman" w:cs="Times New Roman"/>
          <w:sz w:val="18"/>
          <w:szCs w:val="18"/>
        </w:rPr>
        <w:t>E_CH4</w:t>
      </w:r>
      <w:r>
        <w:tab/>
      </w:r>
      <w:r>
        <w:tab/>
      </w:r>
      <w:r>
        <w:tab/>
      </w:r>
      <w:r w:rsidRPr="6F24FB8B" w:rsidR="6F24FB8B">
        <w:rPr>
          <w:rFonts w:ascii="Times New Roman" w:hAnsi="Times New Roman" w:eastAsia="Times New Roman" w:cs="Times New Roman"/>
          <w:sz w:val="18"/>
          <w:szCs w:val="18"/>
        </w:rPr>
        <w:t>1.5E-06</w:t>
      </w:r>
      <w:r>
        <w:tab/>
      </w:r>
      <w:r w:rsidRPr="6F24FB8B" w:rsidR="6F24FB8B">
        <w:rPr>
          <w:rFonts w:ascii="Times New Roman" w:hAnsi="Times New Roman" w:eastAsia="Times New Roman" w:cs="Times New Roman"/>
          <w:sz w:val="18"/>
          <w:szCs w:val="18"/>
        </w:rPr>
        <w:t xml:space="preserve">      -99</w:t>
      </w:r>
      <w:r>
        <w:tab/>
      </w:r>
      <w:r w:rsidRPr="6F24FB8B" w:rsidR="6F24FB8B">
        <w:rPr>
          <w:rFonts w:ascii="Times New Roman" w:hAnsi="Times New Roman" w:eastAsia="Times New Roman" w:cs="Times New Roman"/>
          <w:sz w:val="18"/>
          <w:szCs w:val="18"/>
        </w:rPr>
        <w:t>-99</w:t>
      </w:r>
    </w:p>
    <w:p w:rsidR="003C03FB" w:rsidRDefault="003C03FB" w14:paraId="10826DAA" w14:textId="1AFFE663">
      <w:pPr>
        <w:pStyle w:val="Default"/>
      </w:pPr>
    </w:p>
    <w:p w:rsidR="003C03FB" w:rsidRDefault="007568F8" w14:paraId="76B5C927" w14:textId="085ADE21">
      <w:pPr>
        <w:pStyle w:val="Heading3"/>
        <w:tabs>
          <w:tab w:val="num" w:pos="1440"/>
        </w:tabs>
        <w:ind w:left="432"/>
      </w:pPr>
      <w:r>
        <w:t>Substitution</w:t>
      </w:r>
      <w:r w:rsidR="001D5DBF">
        <w:t xml:space="preserve"> </w:t>
      </w:r>
    </w:p>
    <w:p w:rsidR="007568F8" w:rsidRDefault="007568F8" w14:paraId="1440FFCD" w14:textId="77777777">
      <w:pPr>
        <w:spacing w:after="0"/>
        <w:ind w:firstLine="0"/>
      </w:pPr>
    </w:p>
    <w:p w:rsidR="007568F8" w:rsidP="007568F8" w:rsidRDefault="007568F8" w14:paraId="0014CA68" w14:textId="349B7A05">
      <w:pPr>
        <w:spacing w:after="0"/>
        <w:ind w:firstLine="0"/>
      </w:pPr>
      <w:r>
        <w:t>This table gives information about how to calculate substitution effects</w:t>
      </w:r>
      <w:r w:rsidR="003E3802">
        <w:t>. They are based on the Primary products. There’s no requirement of proportions summing to 1 but products not included in this table will not have a substitution effect.</w:t>
      </w:r>
    </w:p>
    <w:p w:rsidR="007568F8" w:rsidP="007568F8" w:rsidRDefault="007568F8" w14:paraId="38A5A15E" w14:textId="77777777">
      <w:pPr>
        <w:spacing w:after="0"/>
        <w:ind w:firstLine="0"/>
      </w:pPr>
    </w:p>
    <w:p w:rsidR="007568F8" w:rsidP="007568F8" w:rsidRDefault="007568F8" w14:paraId="452C7138" w14:textId="217151AB">
      <w:pPr>
        <w:spacing w:after="0"/>
        <w:ind w:firstLine="0"/>
      </w:pPr>
      <w:r>
        <w:t xml:space="preserve">The line before the table must be </w:t>
      </w:r>
      <w:r w:rsidR="00E3792B">
        <w:t>Substitution.</w:t>
      </w:r>
    </w:p>
    <w:p w:rsidR="007568F8" w:rsidP="007568F8" w:rsidRDefault="007568F8" w14:paraId="55004B68" w14:textId="3F5431E7">
      <w:pPr>
        <w:spacing w:after="0"/>
        <w:ind w:firstLine="0"/>
      </w:pPr>
    </w:p>
    <w:p w:rsidR="007568F8" w:rsidP="007568F8" w:rsidRDefault="007568F8" w14:paraId="5074B210" w14:textId="71F6BBA9">
      <w:pPr>
        <w:spacing w:after="0"/>
        <w:ind w:firstLine="0"/>
      </w:pPr>
      <w:r>
        <w:t>&gt;&gt;Time</w:t>
      </w:r>
      <w:r w:rsidR="005528C9">
        <w:t xml:space="preserve"> </w:t>
      </w:r>
      <w:r>
        <w:t>Market</w:t>
      </w:r>
      <w:r>
        <w:tab/>
      </w:r>
      <w:proofErr w:type="spellStart"/>
      <w:r>
        <w:t>PrimaryOut</w:t>
      </w:r>
      <w:proofErr w:type="spellEnd"/>
      <w:r w:rsidR="005528C9">
        <w:t>.</w:t>
      </w:r>
      <w:r>
        <w:tab/>
      </w:r>
      <w:proofErr w:type="spellStart"/>
      <w:r>
        <w:t>PrimaryOu</w:t>
      </w:r>
      <w:r w:rsidR="005528C9">
        <w:t>t</w:t>
      </w:r>
      <w:proofErr w:type="spellEnd"/>
      <w:r w:rsidR="005528C9">
        <w:t xml:space="preserve">. </w:t>
      </w:r>
      <w:r>
        <w:tab/>
      </w:r>
      <w:proofErr w:type="spellStart"/>
      <w:r>
        <w:t>SubstitutionRatio</w:t>
      </w:r>
      <w:proofErr w:type="spellEnd"/>
      <w:r>
        <w:tab/>
      </w:r>
      <w:proofErr w:type="spellStart"/>
      <w:r>
        <w:t>DisplacementFactor</w:t>
      </w:r>
      <w:proofErr w:type="spellEnd"/>
    </w:p>
    <w:p w:rsidR="005528C9" w:rsidP="007568F8" w:rsidRDefault="005528C9" w14:paraId="389A90D5" w14:textId="4305E9FB">
      <w:pPr>
        <w:spacing w:after="0"/>
        <w:ind w:firstLine="0"/>
      </w:pPr>
      <w:r>
        <w:t xml:space="preserve">&gt;&gt;Start </w:t>
      </w:r>
      <w:r w:rsidRPr="00045F42">
        <w:t>Code</w:t>
      </w:r>
      <w:r w:rsidRPr="005528C9">
        <w:t xml:space="preserve"> </w:t>
      </w:r>
      <w:r>
        <w:tab/>
      </w:r>
      <w:r>
        <w:tab/>
      </w:r>
      <w:r w:rsidRPr="00C070C8">
        <w:t>Code</w:t>
      </w:r>
      <w:r w:rsidRPr="00C070C8">
        <w:tab/>
      </w:r>
      <w:r>
        <w:tab/>
      </w:r>
      <w:r w:rsidRPr="00C070C8">
        <w:t>Name</w:t>
      </w:r>
    </w:p>
    <w:p w:rsidR="007568F8" w:rsidP="007568F8" w:rsidRDefault="007568F8" w14:paraId="27DFFFD5" w14:textId="6B5C9E1E">
      <w:pPr>
        <w:spacing w:after="0"/>
        <w:ind w:firstLine="0"/>
      </w:pPr>
      <w:r>
        <w:t>&gt;&gt;---------------------------------------------------------------------------------------</w:t>
      </w:r>
      <w:r w:rsidR="005528C9">
        <w:t>-------------------------</w:t>
      </w:r>
    </w:p>
    <w:p w:rsidR="007568F8" w:rsidP="007568F8" w:rsidRDefault="007568F8" w14:paraId="5766570F" w14:textId="0C68D09E">
      <w:pPr>
        <w:spacing w:after="0"/>
        <w:ind w:firstLine="0"/>
      </w:pPr>
      <w:r w:rsidR="6F24FB8B">
        <w:rPr/>
        <w:t>0</w:t>
      </w:r>
      <w:r>
        <w:tab/>
      </w:r>
      <w:r w:rsidR="6F24FB8B">
        <w:rPr/>
        <w:t>300</w:t>
      </w:r>
      <w:r>
        <w:tab/>
      </w:r>
      <w:r>
        <w:tab/>
      </w:r>
      <w:r w:rsidR="6F24FB8B">
        <w:rPr/>
        <w:t>104</w:t>
      </w:r>
      <w:r>
        <w:tab/>
      </w:r>
      <w:r>
        <w:tab/>
      </w:r>
      <w:r w:rsidR="6F24FB8B">
        <w:rPr/>
        <w:t>Lumber</w:t>
      </w:r>
      <w:r>
        <w:tab/>
      </w:r>
      <w:r w:rsidR="6F24FB8B">
        <w:rPr/>
        <w:t>0.2</w:t>
      </w:r>
      <w:r>
        <w:tab/>
      </w:r>
      <w:r>
        <w:tab/>
      </w:r>
      <w:r>
        <w:tab/>
      </w:r>
      <w:r w:rsidR="6F24FB8B">
        <w:rPr/>
        <w:t>0.55</w:t>
      </w:r>
    </w:p>
    <w:p w:rsidR="007568F8" w:rsidP="007568F8" w:rsidRDefault="007568F8" w14:paraId="0C26BBA2" w14:textId="4BCE1080">
      <w:pPr>
        <w:spacing w:after="0"/>
        <w:ind w:firstLine="0"/>
      </w:pPr>
      <w:r w:rsidR="6F24FB8B">
        <w:rPr/>
        <w:t>0</w:t>
      </w:r>
      <w:r>
        <w:tab/>
      </w:r>
      <w:r w:rsidR="6F24FB8B">
        <w:rPr/>
        <w:t>300</w:t>
      </w:r>
      <w:r>
        <w:tab/>
      </w:r>
      <w:r>
        <w:tab/>
      </w:r>
      <w:r w:rsidR="6F24FB8B">
        <w:rPr/>
        <w:t>107</w:t>
      </w:r>
      <w:r>
        <w:tab/>
      </w:r>
      <w:r>
        <w:tab/>
      </w:r>
      <w:r w:rsidR="6F24FB8B">
        <w:rPr/>
        <w:t>OSB</w:t>
      </w:r>
      <w:r>
        <w:tab/>
      </w:r>
      <w:r>
        <w:tab/>
      </w:r>
      <w:r w:rsidR="6F24FB8B">
        <w:rPr/>
        <w:t>0.2</w:t>
      </w:r>
      <w:r>
        <w:tab/>
      </w:r>
      <w:r>
        <w:tab/>
      </w:r>
      <w:r>
        <w:tab/>
      </w:r>
      <w:r w:rsidR="6F24FB8B">
        <w:rPr/>
        <w:t>0.55</w:t>
      </w:r>
    </w:p>
    <w:p w:rsidR="007568F8" w:rsidP="007568F8" w:rsidRDefault="007568F8" w14:paraId="44F8FFE1" w14:textId="709E0079">
      <w:pPr>
        <w:spacing w:after="0"/>
        <w:ind w:firstLine="0"/>
      </w:pPr>
      <w:r w:rsidR="6F24FB8B">
        <w:rPr/>
        <w:t>0</w:t>
      </w:r>
      <w:r>
        <w:tab/>
      </w:r>
      <w:r w:rsidR="6F24FB8B">
        <w:rPr/>
        <w:t>300</w:t>
      </w:r>
      <w:r>
        <w:tab/>
      </w:r>
      <w:r>
        <w:tab/>
      </w:r>
      <w:r w:rsidR="6F24FB8B">
        <w:rPr/>
        <w:t>106</w:t>
      </w:r>
      <w:r>
        <w:tab/>
      </w:r>
      <w:r>
        <w:tab/>
      </w:r>
      <w:r w:rsidR="6F24FB8B">
        <w:rPr/>
        <w:t>Plywood</w:t>
      </w:r>
      <w:r>
        <w:tab/>
      </w:r>
      <w:r w:rsidR="6F24FB8B">
        <w:rPr/>
        <w:t>0.2</w:t>
      </w:r>
      <w:r>
        <w:tab/>
      </w:r>
      <w:r>
        <w:tab/>
      </w:r>
      <w:r>
        <w:tab/>
      </w:r>
      <w:r w:rsidR="6F24FB8B">
        <w:rPr/>
        <w:t>0.55</w:t>
      </w:r>
    </w:p>
    <w:p w:rsidR="007568F8" w:rsidP="007568F8" w:rsidRDefault="007568F8" w14:paraId="1C0B3553" w14:textId="10A19EA4">
      <w:pPr>
        <w:spacing w:after="0"/>
        <w:ind w:firstLine="0"/>
      </w:pPr>
      <w:r w:rsidR="6F24FB8B">
        <w:rPr/>
        <w:t>0</w:t>
      </w:r>
      <w:r>
        <w:tab/>
      </w:r>
      <w:r w:rsidR="6F24FB8B">
        <w:rPr/>
        <w:t>301</w:t>
      </w:r>
      <w:r>
        <w:tab/>
      </w:r>
      <w:r>
        <w:tab/>
      </w:r>
      <w:r w:rsidR="6F24FB8B">
        <w:rPr/>
        <w:t>104</w:t>
      </w:r>
      <w:r>
        <w:tab/>
      </w:r>
      <w:r>
        <w:tab/>
      </w:r>
      <w:r w:rsidR="6F24FB8B">
        <w:rPr/>
        <w:t>Lumber</w:t>
      </w:r>
      <w:r>
        <w:tab/>
      </w:r>
      <w:r w:rsidR="6F24FB8B">
        <w:rPr/>
        <w:t>0.05</w:t>
      </w:r>
      <w:r>
        <w:tab/>
      </w:r>
      <w:r>
        <w:tab/>
      </w:r>
      <w:r>
        <w:tab/>
      </w:r>
      <w:r w:rsidR="6F24FB8B">
        <w:rPr/>
        <w:t>0.55</w:t>
      </w:r>
    </w:p>
    <w:p w:rsidR="007568F8" w:rsidRDefault="007568F8" w14:paraId="117D426F" w14:textId="77777777">
      <w:pPr>
        <w:spacing w:after="0"/>
        <w:ind w:firstLine="0"/>
      </w:pPr>
    </w:p>
    <w:p w:rsidR="007568F8" w:rsidRDefault="007568F8" w14:paraId="4313F6AE" w14:textId="77777777">
      <w:pPr>
        <w:spacing w:after="0"/>
        <w:ind w:firstLine="0"/>
      </w:pPr>
    </w:p>
    <w:p w:rsidRPr="00E3792B" w:rsidR="00E3792B" w:rsidP="00E3792B" w:rsidRDefault="00E3792B" w14:paraId="51E5B3BD" w14:textId="44A36528">
      <w:pPr>
        <w:pStyle w:val="Heading3"/>
        <w:tabs>
          <w:tab w:val="num" w:pos="1440"/>
        </w:tabs>
        <w:ind w:left="432"/>
      </w:pPr>
      <w:r>
        <w:t>Landfill Gas Management</w:t>
      </w:r>
    </w:p>
    <w:p w:rsidR="007568F8" w:rsidRDefault="007568F8" w14:paraId="2E779CBE" w14:textId="77777777">
      <w:pPr>
        <w:spacing w:after="0"/>
        <w:ind w:firstLine="0"/>
      </w:pPr>
    </w:p>
    <w:p w:rsidR="00E3792B" w:rsidP="00E3792B" w:rsidRDefault="00E3792B" w14:paraId="2C996963" w14:textId="15FB5895">
      <w:pPr>
        <w:spacing w:after="0"/>
        <w:ind w:firstLine="0"/>
      </w:pPr>
      <w:r w:rsidR="6426BA3B">
        <w:rPr/>
        <w:t xml:space="preserve">This table gives information about how to calculate management of landfill gases effects. The values in this table are only used if </w:t>
      </w:r>
      <w:r w:rsidR="6426BA3B">
        <w:rPr/>
        <w:t>code 1500 (anaerobic decay) is used. Also note that, unlike most other tables, there can only be one line of input per year.</w:t>
      </w:r>
    </w:p>
    <w:p w:rsidR="00E3792B" w:rsidP="00E3792B" w:rsidRDefault="00E3792B" w14:paraId="0A2001FB" w14:textId="77777777">
      <w:pPr>
        <w:spacing w:after="0"/>
        <w:ind w:firstLine="0"/>
      </w:pPr>
    </w:p>
    <w:p w:rsidR="00E3792B" w:rsidP="00E3792B" w:rsidRDefault="00E3792B" w14:paraId="146CC419" w14:textId="77777777">
      <w:pPr>
        <w:spacing w:after="0"/>
        <w:ind w:firstLine="0"/>
      </w:pPr>
    </w:p>
    <w:p w:rsidR="00E3792B" w:rsidP="00E3792B" w:rsidRDefault="00E3792B" w14:paraId="2BABB159" w14:textId="0DEA31C2">
      <w:pPr>
        <w:spacing w:after="0"/>
        <w:ind w:firstLine="0"/>
      </w:pPr>
      <w:r>
        <w:t xml:space="preserve">The line before the table must be </w:t>
      </w:r>
      <w:proofErr w:type="spellStart"/>
      <w:proofErr w:type="gramStart"/>
      <w:r>
        <w:t>LandfillGasManagement</w:t>
      </w:r>
      <w:proofErr w:type="spellEnd"/>
      <w:proofErr w:type="gramEnd"/>
    </w:p>
    <w:p w:rsidR="00E3792B" w:rsidP="00E3792B" w:rsidRDefault="00E3792B" w14:paraId="43695FAB" w14:textId="12F8A039">
      <w:pPr>
        <w:spacing w:after="0"/>
        <w:ind w:firstLine="0"/>
      </w:pPr>
      <w:r>
        <w:t>&gt;&gt;Time</w:t>
      </w:r>
      <w:r w:rsidR="00AB1D61">
        <w:t xml:space="preserve"> </w:t>
      </w:r>
      <w:r>
        <w:t>Respiration</w:t>
      </w:r>
      <w:r>
        <w:tab/>
      </w:r>
      <w:proofErr w:type="spellStart"/>
      <w:r>
        <w:t>ProportionOfLandfills</w:t>
      </w:r>
      <w:proofErr w:type="spellEnd"/>
      <w:r w:rsidR="00AB1D61">
        <w:t xml:space="preserve"> </w:t>
      </w:r>
      <w:r>
        <w:tab/>
      </w:r>
      <w:proofErr w:type="spellStart"/>
      <w:r>
        <w:t>CaptureEfficiency</w:t>
      </w:r>
      <w:proofErr w:type="spellEnd"/>
      <w:r>
        <w:tab/>
      </w:r>
      <w:r>
        <w:t>Oxidation</w:t>
      </w:r>
    </w:p>
    <w:p w:rsidR="00AB1D61" w:rsidP="00E3792B" w:rsidRDefault="00AB1D61" w14:paraId="05422873" w14:textId="6FDE9E2E">
      <w:pPr>
        <w:spacing w:after="0"/>
        <w:ind w:firstLine="0"/>
      </w:pPr>
      <w:r>
        <w:t>&gt;&gt;Start Code</w:t>
      </w:r>
      <w:r>
        <w:tab/>
      </w:r>
      <w:r>
        <w:tab/>
      </w:r>
      <w:r>
        <w:t>With LFGM</w:t>
      </w:r>
    </w:p>
    <w:p w:rsidR="00E3792B" w:rsidP="00E3792B" w:rsidRDefault="00E3792B" w14:paraId="3C87EE5A" w14:textId="32A701A7">
      <w:pPr>
        <w:spacing w:after="0"/>
        <w:ind w:firstLine="0"/>
      </w:pPr>
      <w:r>
        <w:t>&gt;&gt;---------------------------------------------------------------------------------------</w:t>
      </w:r>
      <w:r w:rsidR="00AB1D61">
        <w:t>--------------------------</w:t>
      </w:r>
    </w:p>
    <w:p w:rsidR="00E3792B" w:rsidP="00C070C8" w:rsidRDefault="00E3792B" w14:paraId="45CFB442" w14:textId="41384207">
      <w:pPr>
        <w:spacing w:after="0"/>
        <w:ind w:firstLine="360"/>
      </w:pPr>
      <w:r w:rsidR="6F24FB8B">
        <w:rPr/>
        <w:t>0</w:t>
      </w:r>
      <w:r>
        <w:tab/>
      </w:r>
      <w:r w:rsidR="6F24FB8B">
        <w:rPr/>
        <w:t>1500</w:t>
      </w:r>
      <w:r>
        <w:tab/>
      </w:r>
      <w:r>
        <w:tab/>
      </w:r>
      <w:r>
        <w:tab/>
      </w:r>
      <w:r w:rsidR="6F24FB8B">
        <w:rPr/>
        <w:t>-999</w:t>
      </w:r>
      <w:r>
        <w:tab/>
      </w:r>
      <w:r>
        <w:tab/>
      </w:r>
      <w:r>
        <w:tab/>
      </w:r>
      <w:r>
        <w:tab/>
      </w:r>
      <w:r w:rsidR="6F24FB8B">
        <w:rPr/>
        <w:t>-999</w:t>
      </w:r>
      <w:r>
        <w:tab/>
      </w:r>
      <w:r>
        <w:tab/>
      </w:r>
      <w:r w:rsidR="6F24FB8B">
        <w:rPr/>
        <w:t>0.22</w:t>
      </w:r>
    </w:p>
    <w:p w:rsidR="00E3792B" w:rsidP="00C070C8" w:rsidRDefault="00E3792B" w14:paraId="08CFF291" w14:textId="11CF3940">
      <w:pPr>
        <w:spacing w:after="0"/>
        <w:ind w:firstLine="360"/>
      </w:pPr>
      <w:r w:rsidR="6F24FB8B">
        <w:rPr/>
        <w:t>11</w:t>
      </w:r>
      <w:r>
        <w:tab/>
      </w:r>
      <w:r w:rsidR="6F24FB8B">
        <w:rPr/>
        <w:t>1500</w:t>
      </w:r>
      <w:r>
        <w:tab/>
      </w:r>
      <w:r>
        <w:tab/>
      </w:r>
      <w:r>
        <w:tab/>
      </w:r>
      <w:r w:rsidR="6F24FB8B">
        <w:rPr/>
        <w:t>0.4</w:t>
      </w:r>
      <w:r>
        <w:tab/>
      </w:r>
      <w:r>
        <w:tab/>
      </w:r>
      <w:r>
        <w:tab/>
      </w:r>
      <w:r>
        <w:tab/>
      </w:r>
      <w:r w:rsidR="6F24FB8B">
        <w:rPr/>
        <w:t>0.75</w:t>
      </w:r>
      <w:r>
        <w:tab/>
      </w:r>
      <w:r>
        <w:tab/>
      </w:r>
      <w:r w:rsidR="6F24FB8B">
        <w:rPr/>
        <w:t>0.22</w:t>
      </w:r>
    </w:p>
    <w:p w:rsidR="007568F8" w:rsidRDefault="007568F8" w14:paraId="49B732DA" w14:textId="77777777">
      <w:pPr>
        <w:spacing w:after="0"/>
        <w:ind w:firstLine="0"/>
      </w:pPr>
    </w:p>
    <w:p w:rsidR="003C03FB" w:rsidP="00A850DC" w:rsidRDefault="001D5DBF" w14:paraId="0EEB5049" w14:textId="35394A6B">
      <w:pPr>
        <w:pStyle w:val="Heading2"/>
        <w:tabs>
          <w:tab w:val="clear" w:pos="567"/>
          <w:tab w:val="left" w:pos="1440"/>
        </w:tabs>
        <w:ind w:left="360"/>
      </w:pPr>
      <w:r>
        <w:t xml:space="preserve">Sample </w:t>
      </w:r>
      <w:r w:rsidR="00EF6C1B">
        <w:t xml:space="preserve">Main </w:t>
      </w:r>
      <w:r>
        <w:t>Input File</w:t>
      </w:r>
    </w:p>
    <w:p w:rsidR="003C03FB" w:rsidRDefault="003C03FB" w14:paraId="7473A741" w14:textId="77777777">
      <w:pPr>
        <w:pStyle w:val="outlinelvl1"/>
        <w:numPr>
          <w:numId w:val="0"/>
        </w:numPr>
        <w:ind w:left="720" w:hanging="360"/>
      </w:pPr>
    </w:p>
    <w:p w:rsidRPr="003D1975" w:rsidR="003D1975" w:rsidP="6F24FB8B" w:rsidRDefault="003D1975" w14:paraId="6678BE97" w14:textId="51980F90">
      <w:pPr>
        <w:pStyle w:val="Normal"/>
        <w:spacing w:after="0"/>
        <w:ind w:left="567" w:firstLine="0"/>
      </w:pPr>
      <w:r w:rsidRPr="6F24FB8B" w:rsidR="6F24FB8B">
        <w:rPr>
          <w:rFonts w:ascii="Calibri" w:hAnsi="Calibri" w:cs="Courier New"/>
          <w:sz w:val="18"/>
          <w:szCs w:val="18"/>
        </w:rPr>
        <w:t>LandisData  "FPS"</w:t>
      </w:r>
    </w:p>
    <w:p w:rsidRPr="003D1975" w:rsidR="003D1975" w:rsidP="6F24FB8B" w:rsidRDefault="003D1975" w14:paraId="671E0F23" w14:textId="16CE015E">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1A802C7A" w14:textId="22C78CB1">
      <w:pPr>
        <w:pStyle w:val="Normal"/>
        <w:spacing w:after="0"/>
        <w:ind w:left="567" w:firstLine="0"/>
      </w:pPr>
      <w:r w:rsidRPr="6F24FB8B" w:rsidR="6F24FB8B">
        <w:rPr>
          <w:rFonts w:ascii="Calibri" w:hAnsi="Calibri" w:cs="Courier New"/>
          <w:sz w:val="18"/>
          <w:szCs w:val="18"/>
        </w:rPr>
        <w:t>&gt;&gt; Length of cell side in m, used to convert m2 values to totals, should be the same as in ForCS run.</w:t>
      </w:r>
    </w:p>
    <w:p w:rsidRPr="003D1975" w:rsidR="003D1975" w:rsidP="6F24FB8B" w:rsidRDefault="003D1975" w14:paraId="550E41CD" w14:textId="5001549D">
      <w:pPr>
        <w:pStyle w:val="Normal"/>
        <w:spacing w:after="0"/>
        <w:ind w:left="567" w:firstLine="0"/>
      </w:pPr>
      <w:r w:rsidRPr="6F24FB8B" w:rsidR="6F24FB8B">
        <w:rPr>
          <w:rFonts w:ascii="Calibri" w:hAnsi="Calibri" w:cs="Courier New"/>
          <w:sz w:val="18"/>
          <w:szCs w:val="18"/>
        </w:rPr>
        <w:t>CellLength 100</w:t>
      </w:r>
    </w:p>
    <w:p w:rsidRPr="003D1975" w:rsidR="003D1975" w:rsidP="6F24FB8B" w:rsidRDefault="003D1975" w14:paraId="3A611638" w14:textId="26C08857">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1DAF117D" w14:textId="19CA0011">
      <w:pPr>
        <w:pStyle w:val="Normal"/>
        <w:spacing w:after="0"/>
        <w:ind w:left="567" w:firstLine="0"/>
      </w:pPr>
      <w:r w:rsidRPr="6F24FB8B" w:rsidR="6F24FB8B">
        <w:rPr>
          <w:rFonts w:ascii="Calibri" w:hAnsi="Calibri" w:cs="Courier New"/>
          <w:sz w:val="18"/>
          <w:szCs w:val="18"/>
        </w:rPr>
        <w:t>&gt;&gt; Number of years past the last harvest to simulate</w:t>
      </w:r>
    </w:p>
    <w:p w:rsidRPr="003D1975" w:rsidR="003D1975" w:rsidP="6F24FB8B" w:rsidRDefault="003D1975" w14:paraId="149D0FEA" w14:textId="31AE3E2A">
      <w:pPr>
        <w:pStyle w:val="Normal"/>
        <w:spacing w:after="0"/>
        <w:ind w:left="567" w:firstLine="0"/>
      </w:pPr>
      <w:r w:rsidRPr="6F24FB8B" w:rsidR="6F24FB8B">
        <w:rPr>
          <w:rFonts w:ascii="Calibri" w:hAnsi="Calibri" w:cs="Courier New"/>
          <w:sz w:val="18"/>
          <w:szCs w:val="18"/>
        </w:rPr>
        <w:t>YearsPostHarvest 10</w:t>
      </w:r>
    </w:p>
    <w:p w:rsidRPr="003D1975" w:rsidR="003D1975" w:rsidP="6F24FB8B" w:rsidRDefault="003D1975" w14:paraId="6833C4DB" w14:textId="3EB8BEC1">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0A104E35" w14:textId="02C140D6">
      <w:pPr>
        <w:pStyle w:val="Normal"/>
        <w:spacing w:after="0"/>
        <w:ind w:left="567" w:firstLine="0"/>
      </w:pPr>
      <w:r w:rsidRPr="6F24FB8B" w:rsidR="6F24FB8B">
        <w:rPr>
          <w:rFonts w:ascii="Calibri" w:hAnsi="Calibri" w:cs="Courier New"/>
          <w:sz w:val="18"/>
          <w:szCs w:val="18"/>
        </w:rPr>
        <w:t>HarvestFileLive</w:t>
      </w:r>
      <w:r>
        <w:tab/>
      </w:r>
      <w:r w:rsidRPr="6F24FB8B" w:rsidR="6F24FB8B">
        <w:rPr>
          <w:rFonts w:ascii="Calibri" w:hAnsi="Calibri" w:cs="Courier New"/>
          <w:sz w:val="18"/>
          <w:szCs w:val="18"/>
        </w:rPr>
        <w:t>"log_FluxBio.csv"</w:t>
      </w:r>
    </w:p>
    <w:p w:rsidRPr="003D1975" w:rsidR="003D1975" w:rsidP="6F24FB8B" w:rsidRDefault="003D1975" w14:paraId="580BBBCD" w14:textId="4E234C54">
      <w:pPr>
        <w:pStyle w:val="Normal"/>
        <w:spacing w:after="0"/>
        <w:ind w:left="567" w:firstLine="0"/>
      </w:pPr>
      <w:r w:rsidRPr="6F24FB8B" w:rsidR="6F24FB8B">
        <w:rPr>
          <w:rFonts w:ascii="Calibri" w:hAnsi="Calibri" w:cs="Courier New"/>
          <w:sz w:val="18"/>
          <w:szCs w:val="18"/>
        </w:rPr>
        <w:t>HarvestFileDOM</w:t>
      </w:r>
      <w:r>
        <w:tab/>
      </w:r>
      <w:r w:rsidRPr="6F24FB8B" w:rsidR="6F24FB8B">
        <w:rPr>
          <w:rFonts w:ascii="Calibri" w:hAnsi="Calibri" w:cs="Courier New"/>
          <w:sz w:val="18"/>
          <w:szCs w:val="18"/>
        </w:rPr>
        <w:t>"log_fluxDOM.csv"</w:t>
      </w:r>
    </w:p>
    <w:p w:rsidRPr="003D1975" w:rsidR="003D1975" w:rsidP="6F24FB8B" w:rsidRDefault="003D1975" w14:paraId="0EFA59A4" w14:textId="5D79FAD8">
      <w:pPr>
        <w:pStyle w:val="Normal"/>
        <w:spacing w:after="0"/>
        <w:ind w:left="567" w:firstLine="0"/>
      </w:pPr>
      <w:r w:rsidRPr="6F24FB8B" w:rsidR="6F24FB8B">
        <w:rPr>
          <w:rFonts w:ascii="Calibri" w:hAnsi="Calibri" w:cs="Courier New"/>
          <w:sz w:val="18"/>
          <w:szCs w:val="18"/>
        </w:rPr>
        <w:t>ManagementUnits</w:t>
      </w:r>
      <w:r>
        <w:tab/>
      </w:r>
      <w:r w:rsidRPr="6F24FB8B" w:rsidR="6F24FB8B">
        <w:rPr>
          <w:rFonts w:ascii="Calibri" w:hAnsi="Calibri" w:cs="Courier New"/>
          <w:sz w:val="18"/>
          <w:szCs w:val="18"/>
        </w:rPr>
        <w:t>"manunits.gis"</w:t>
      </w:r>
    </w:p>
    <w:p w:rsidRPr="003D1975" w:rsidR="003D1975" w:rsidP="6F24FB8B" w:rsidRDefault="003D1975" w14:paraId="31151AC5" w14:textId="5EACD4D2">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4232C71B" w14:textId="23193AC8">
      <w:pPr>
        <w:pStyle w:val="Normal"/>
        <w:spacing w:after="0"/>
        <w:ind w:left="567" w:firstLine="0"/>
      </w:pPr>
      <w:r w:rsidRPr="6F24FB8B" w:rsidR="6F24FB8B">
        <w:rPr>
          <w:rFonts w:ascii="Calibri" w:hAnsi="Calibri" w:cs="Courier New"/>
          <w:sz w:val="18"/>
          <w:szCs w:val="18"/>
        </w:rPr>
        <w:t>OutputInterval  1</w:t>
      </w:r>
    </w:p>
    <w:p w:rsidRPr="003D1975" w:rsidR="003D1975" w:rsidP="6F24FB8B" w:rsidRDefault="003D1975" w14:paraId="328C1FDC" w14:textId="6BD40169">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573C3D09" w14:textId="17E9447E">
      <w:pPr>
        <w:pStyle w:val="Normal"/>
        <w:spacing w:after="0"/>
        <w:ind w:left="567" w:firstLine="0"/>
      </w:pPr>
      <w:r w:rsidRPr="6F24FB8B" w:rsidR="6F24FB8B">
        <w:rPr>
          <w:rFonts w:ascii="Calibri" w:hAnsi="Calibri" w:cs="Courier New"/>
          <w:sz w:val="18"/>
          <w:szCs w:val="18"/>
        </w:rPr>
        <w:t>SpeciesGroupTable</w:t>
      </w:r>
    </w:p>
    <w:p w:rsidRPr="003D1975" w:rsidR="003D1975" w:rsidP="6F24FB8B" w:rsidRDefault="003D1975" w14:paraId="767A7EBB" w14:textId="7C6E4A8C">
      <w:pPr>
        <w:pStyle w:val="Normal"/>
        <w:spacing w:after="0"/>
        <w:ind w:left="567" w:firstLine="0"/>
      </w:pPr>
      <w:r w:rsidRPr="6F24FB8B" w:rsidR="6F24FB8B">
        <w:rPr>
          <w:rFonts w:ascii="Calibri" w:hAnsi="Calibri" w:cs="Courier New"/>
          <w:sz w:val="18"/>
          <w:szCs w:val="18"/>
        </w:rPr>
        <w:t>&gt;&gt;Group: up to 2. Use word "all" to mean all species</w:t>
      </w:r>
    </w:p>
    <w:p w:rsidRPr="003D1975" w:rsidR="003D1975" w:rsidP="6F24FB8B" w:rsidRDefault="003D1975" w14:paraId="300E16C7" w14:textId="6CA9265E">
      <w:pPr>
        <w:pStyle w:val="Normal"/>
        <w:spacing w:after="0"/>
        <w:ind w:left="567" w:firstLine="0"/>
      </w:pPr>
      <w:r w:rsidRPr="6F24FB8B" w:rsidR="6F24FB8B">
        <w:rPr>
          <w:rFonts w:ascii="Calibri" w:hAnsi="Calibri" w:cs="Courier New"/>
          <w:sz w:val="18"/>
          <w:szCs w:val="18"/>
        </w:rPr>
        <w:t>&gt;&gt;  all     99     ALL</w:t>
      </w:r>
    </w:p>
    <w:p w:rsidRPr="003D1975" w:rsidR="003D1975" w:rsidP="6F24FB8B" w:rsidRDefault="003D1975" w14:paraId="6F4553B3" w14:textId="38BC7678">
      <w:pPr>
        <w:pStyle w:val="Normal"/>
        <w:spacing w:after="0"/>
        <w:ind w:left="567" w:firstLine="0"/>
        <w:rPr>
          <w:rFonts w:ascii="Calibri" w:hAnsi="Calibri" w:cs="Courier New"/>
          <w:sz w:val="18"/>
          <w:szCs w:val="18"/>
        </w:rPr>
      </w:pPr>
      <w:r w:rsidRPr="6F24FB8B" w:rsidR="6F24FB8B">
        <w:rPr>
          <w:rFonts w:ascii="Calibri" w:hAnsi="Calibri" w:cs="Courier New"/>
          <w:sz w:val="18"/>
          <w:szCs w:val="18"/>
        </w:rPr>
        <w:t>&gt;&gt;</w:t>
      </w:r>
      <w:r w:rsidRPr="6F24FB8B" w:rsidR="6F24FB8B">
        <w:rPr>
          <w:rFonts w:ascii="Calibri" w:hAnsi="Calibri" w:cs="Courier New"/>
          <w:sz w:val="18"/>
          <w:szCs w:val="18"/>
        </w:rPr>
        <w:t>Species Group</w:t>
      </w:r>
      <w:r w:rsidRPr="6F24FB8B" w:rsidR="6F24FB8B">
        <w:rPr>
          <w:rFonts w:ascii="Calibri" w:hAnsi="Calibri" w:cs="Courier New"/>
          <w:sz w:val="18"/>
          <w:szCs w:val="18"/>
        </w:rPr>
        <w:t xml:space="preserve">  </w:t>
      </w:r>
      <w:proofErr w:type="spellStart"/>
      <w:r w:rsidRPr="6F24FB8B" w:rsidR="6F24FB8B">
        <w:rPr>
          <w:rFonts w:ascii="Calibri" w:hAnsi="Calibri" w:cs="Courier New"/>
          <w:sz w:val="18"/>
          <w:szCs w:val="18"/>
        </w:rPr>
        <w:t>GroupName</w:t>
      </w:r>
      <w:proofErr w:type="spellEnd"/>
    </w:p>
    <w:p w:rsidRPr="003D1975" w:rsidR="003D1975" w:rsidP="6F24FB8B" w:rsidRDefault="003D1975" w14:paraId="0F78756E" w14:textId="23A0B4F6">
      <w:pPr>
        <w:pStyle w:val="Normal"/>
        <w:spacing w:after="0"/>
        <w:ind w:left="567" w:firstLine="0"/>
      </w:pPr>
      <w:r w:rsidRPr="6F24FB8B" w:rsidR="6F24FB8B">
        <w:rPr>
          <w:rFonts w:ascii="Calibri" w:hAnsi="Calibri" w:cs="Courier New"/>
          <w:sz w:val="18"/>
          <w:szCs w:val="18"/>
        </w:rPr>
        <w:t>&gt;&gt;----------------------------------------------</w:t>
      </w:r>
    </w:p>
    <w:p w:rsidRPr="003D1975" w:rsidR="003D1975" w:rsidP="6F24FB8B" w:rsidRDefault="003D1975" w14:paraId="6A14B701" w14:textId="12D75802">
      <w:pPr>
        <w:pStyle w:val="Normal"/>
        <w:spacing w:after="0"/>
        <w:ind w:left="567" w:firstLine="0"/>
      </w:pPr>
      <w:r w:rsidRPr="6F24FB8B" w:rsidR="6F24FB8B">
        <w:rPr>
          <w:rFonts w:ascii="Calibri" w:hAnsi="Calibri" w:cs="Courier New"/>
          <w:sz w:val="18"/>
          <w:szCs w:val="18"/>
        </w:rPr>
        <w:t>pinubank</w:t>
      </w:r>
      <w:r>
        <w:tab/>
      </w:r>
      <w:r w:rsidRPr="6F24FB8B" w:rsidR="6F24FB8B">
        <w:rPr>
          <w:rFonts w:ascii="Calibri" w:hAnsi="Calibri" w:cs="Courier New"/>
          <w:sz w:val="18"/>
          <w:szCs w:val="18"/>
        </w:rPr>
        <w:t>90</w:t>
      </w:r>
      <w:r>
        <w:tab/>
      </w:r>
      <w:r w:rsidRPr="6F24FB8B" w:rsidR="6F24FB8B">
        <w:rPr>
          <w:rFonts w:ascii="Calibri" w:hAnsi="Calibri" w:cs="Courier New"/>
          <w:sz w:val="18"/>
          <w:szCs w:val="18"/>
        </w:rPr>
        <w:t>softwood</w:t>
      </w:r>
    </w:p>
    <w:p w:rsidRPr="003D1975" w:rsidR="003D1975" w:rsidP="6F24FB8B" w:rsidRDefault="003D1975" w14:paraId="39B66E92" w14:textId="0E2D991C">
      <w:pPr>
        <w:pStyle w:val="Normal"/>
        <w:spacing w:after="0"/>
        <w:ind w:left="567" w:firstLine="0"/>
      </w:pPr>
      <w:r w:rsidRPr="6F24FB8B" w:rsidR="6F24FB8B">
        <w:rPr>
          <w:rFonts w:ascii="Calibri" w:hAnsi="Calibri" w:cs="Courier New"/>
          <w:sz w:val="18"/>
          <w:szCs w:val="18"/>
        </w:rPr>
        <w:t>querelli</w:t>
      </w:r>
      <w:r>
        <w:tab/>
      </w:r>
      <w:r w:rsidRPr="6F24FB8B" w:rsidR="6F24FB8B">
        <w:rPr>
          <w:rFonts w:ascii="Calibri" w:hAnsi="Calibri" w:cs="Courier New"/>
          <w:sz w:val="18"/>
          <w:szCs w:val="18"/>
        </w:rPr>
        <w:t>91</w:t>
      </w:r>
      <w:r>
        <w:tab/>
      </w:r>
      <w:r w:rsidRPr="6F24FB8B" w:rsidR="6F24FB8B">
        <w:rPr>
          <w:rFonts w:ascii="Calibri" w:hAnsi="Calibri" w:cs="Courier New"/>
          <w:sz w:val="18"/>
          <w:szCs w:val="18"/>
        </w:rPr>
        <w:t>hardwood</w:t>
      </w:r>
    </w:p>
    <w:p w:rsidRPr="003D1975" w:rsidR="003D1975" w:rsidP="6F24FB8B" w:rsidRDefault="003D1975" w14:paraId="75E0824B" w14:textId="1323989D">
      <w:pPr>
        <w:pStyle w:val="Normal"/>
        <w:spacing w:after="0"/>
        <w:ind w:left="567" w:firstLine="0"/>
      </w:pPr>
      <w:r w:rsidRPr="6F24FB8B" w:rsidR="6F24FB8B">
        <w:rPr>
          <w:rFonts w:ascii="Calibri" w:hAnsi="Calibri" w:cs="Courier New"/>
          <w:sz w:val="18"/>
          <w:szCs w:val="18"/>
        </w:rPr>
        <w:t>pinuresin</w:t>
      </w:r>
      <w:r>
        <w:tab/>
      </w:r>
      <w:r w:rsidRPr="6F24FB8B" w:rsidR="6F24FB8B">
        <w:rPr>
          <w:rFonts w:ascii="Calibri" w:hAnsi="Calibri" w:cs="Courier New"/>
          <w:sz w:val="18"/>
          <w:szCs w:val="18"/>
        </w:rPr>
        <w:t>90</w:t>
      </w:r>
      <w:r>
        <w:tab/>
      </w:r>
      <w:r w:rsidRPr="6F24FB8B" w:rsidR="6F24FB8B">
        <w:rPr>
          <w:rFonts w:ascii="Calibri" w:hAnsi="Calibri" w:cs="Courier New"/>
          <w:sz w:val="18"/>
          <w:szCs w:val="18"/>
        </w:rPr>
        <w:t>softwood</w:t>
      </w:r>
    </w:p>
    <w:p w:rsidRPr="003D1975" w:rsidR="003D1975" w:rsidP="6F24FB8B" w:rsidRDefault="003D1975" w14:paraId="15155345" w14:textId="3F18E105">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3539F47E" w14:textId="210CA039">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6682E90B" w14:textId="5624D8B2">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78461F9A" w14:textId="746DAC55">
      <w:pPr>
        <w:pStyle w:val="Normal"/>
        <w:spacing w:after="0"/>
        <w:ind w:left="567" w:firstLine="0"/>
      </w:pPr>
      <w:r w:rsidRPr="6F24FB8B" w:rsidR="6F24FB8B">
        <w:rPr>
          <w:rFonts w:ascii="Calibri" w:hAnsi="Calibri" w:cs="Courier New"/>
          <w:sz w:val="18"/>
          <w:szCs w:val="18"/>
        </w:rPr>
        <w:t>ProportionsFromForestToMills</w:t>
      </w:r>
    </w:p>
    <w:p w:rsidRPr="003D1975" w:rsidR="003D1975" w:rsidP="6F24FB8B" w:rsidRDefault="003D1975" w14:paraId="451985FD" w14:textId="61C76058">
      <w:pPr>
        <w:pStyle w:val="Normal"/>
        <w:spacing w:after="0"/>
        <w:ind w:left="567" w:firstLine="0"/>
      </w:pPr>
      <w:r w:rsidRPr="6F24FB8B" w:rsidR="6F24FB8B">
        <w:rPr>
          <w:rFonts w:ascii="Calibri" w:hAnsi="Calibri" w:cs="Courier New"/>
          <w:sz w:val="18"/>
          <w:szCs w:val="18"/>
        </w:rPr>
        <w:t xml:space="preserve">&gt;&gt;Time   Management </w:t>
      </w:r>
      <w:r>
        <w:tab/>
      </w:r>
      <w:r>
        <w:tab/>
      </w:r>
      <w:r w:rsidRPr="6F24FB8B" w:rsidR="6F24FB8B">
        <w:rPr>
          <w:rFonts w:ascii="Calibri" w:hAnsi="Calibri" w:cs="Courier New"/>
          <w:sz w:val="18"/>
          <w:szCs w:val="18"/>
        </w:rPr>
        <w:t>Species</w:t>
      </w:r>
      <w:r>
        <w:tab/>
      </w:r>
      <w:r w:rsidRPr="6F24FB8B" w:rsidR="6F24FB8B">
        <w:rPr>
          <w:rFonts w:ascii="Calibri" w:hAnsi="Calibri" w:cs="Courier New"/>
          <w:sz w:val="18"/>
          <w:szCs w:val="18"/>
        </w:rPr>
        <w:t>Pool</w:t>
      </w:r>
      <w:r>
        <w:tab/>
      </w:r>
      <w:r>
        <w:tab/>
      </w:r>
      <w:r w:rsidRPr="6F24FB8B" w:rsidR="6F24FB8B">
        <w:rPr>
          <w:rFonts w:ascii="Calibri" w:hAnsi="Calibri" w:cs="Courier New"/>
          <w:sz w:val="18"/>
          <w:szCs w:val="18"/>
        </w:rPr>
        <w:t>MillCode</w:t>
      </w:r>
      <w:r>
        <w:tab/>
      </w:r>
      <w:r w:rsidRPr="6F24FB8B" w:rsidR="6F24FB8B">
        <w:rPr>
          <w:rFonts w:ascii="Calibri" w:hAnsi="Calibri" w:cs="Courier New"/>
          <w:sz w:val="18"/>
          <w:szCs w:val="18"/>
        </w:rPr>
        <w:t>MillName</w:t>
      </w:r>
      <w:r>
        <w:tab/>
      </w:r>
      <w:r>
        <w:tab/>
      </w:r>
      <w:r w:rsidRPr="6F24FB8B" w:rsidR="6F24FB8B">
        <w:rPr>
          <w:rFonts w:ascii="Calibri" w:hAnsi="Calibri" w:cs="Courier New"/>
          <w:sz w:val="18"/>
          <w:szCs w:val="18"/>
        </w:rPr>
        <w:t>MUSPG_2Mills_X</w:t>
      </w:r>
    </w:p>
    <w:p w:rsidRPr="003D1975" w:rsidR="003D1975" w:rsidP="6F24FB8B" w:rsidRDefault="003D1975" w14:paraId="6C3DF29E" w14:textId="2EDBCED0">
      <w:pPr>
        <w:pStyle w:val="Normal"/>
        <w:spacing w:after="0"/>
        <w:ind w:left="567" w:firstLine="0"/>
      </w:pPr>
      <w:r w:rsidRPr="6F24FB8B" w:rsidR="6F24FB8B">
        <w:rPr>
          <w:rFonts w:ascii="Calibri" w:hAnsi="Calibri" w:cs="Courier New"/>
          <w:sz w:val="18"/>
          <w:szCs w:val="18"/>
        </w:rPr>
        <w:t xml:space="preserve">&gt;&gt; Start  </w:t>
      </w:r>
      <w:proofErr w:type="spellStart"/>
      <w:r w:rsidRPr="6F24FB8B" w:rsidR="6F24FB8B">
        <w:rPr>
          <w:rFonts w:ascii="Calibri" w:hAnsi="Calibri" w:cs="Courier New"/>
          <w:sz w:val="18"/>
          <w:szCs w:val="18"/>
        </w:rPr>
        <w:t>UnitCode</w:t>
      </w:r>
      <w:proofErr w:type="spellEnd"/>
      <w:r>
        <w:tab/>
      </w:r>
      <w:r>
        <w:tab/>
      </w:r>
      <w:r>
        <w:tab/>
      </w:r>
      <w:r w:rsidRPr="6F24FB8B" w:rsidR="6F24FB8B">
        <w:rPr>
          <w:rFonts w:ascii="Calibri" w:hAnsi="Calibri" w:cs="Courier New"/>
          <w:sz w:val="18"/>
          <w:szCs w:val="18"/>
        </w:rPr>
        <w:t>Group</w:t>
      </w:r>
    </w:p>
    <w:p w:rsidRPr="003D1975" w:rsidR="003D1975" w:rsidP="6F24FB8B" w:rsidRDefault="003D1975" w14:paraId="3194F72A" w14:textId="4725A5F7">
      <w:pPr>
        <w:pStyle w:val="Normal"/>
        <w:spacing w:after="0"/>
        <w:ind w:left="567" w:firstLine="0"/>
      </w:pPr>
      <w:r w:rsidRPr="6F24FB8B" w:rsidR="6F24FB8B">
        <w:rPr>
          <w:rFonts w:ascii="Calibri" w:hAnsi="Calibri" w:cs="Courier New"/>
          <w:sz w:val="18"/>
          <w:szCs w:val="18"/>
        </w:rPr>
        <w:t>&gt;&gt;------------------------------------------------------------- -------------------------------------------------------------- -------------------------------</w:t>
      </w:r>
    </w:p>
    <w:p w:rsidRPr="003D1975" w:rsidR="003D1975" w:rsidP="6F24FB8B" w:rsidRDefault="003D1975" w14:paraId="2D618D7D" w14:textId="7C4B117A">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0.5</w:t>
      </w:r>
    </w:p>
    <w:p w:rsidRPr="003D1975" w:rsidR="003D1975" w:rsidP="6F24FB8B" w:rsidRDefault="003D1975" w14:paraId="5DC98B88" w14:textId="3969F47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0</w:t>
      </w:r>
    </w:p>
    <w:p w:rsidRPr="003D1975" w:rsidR="003D1975" w:rsidP="6F24FB8B" w:rsidRDefault="003D1975" w14:paraId="2C441482" w14:textId="2C98AD35">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0.2</w:t>
      </w:r>
    </w:p>
    <w:p w:rsidRPr="003D1975" w:rsidR="003D1975" w:rsidP="6F24FB8B" w:rsidRDefault="003D1975" w14:paraId="13FBE92C" w14:textId="07BB7721">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tab/>
      </w:r>
      <w:r w:rsidRPr="6F24FB8B" w:rsidR="6F24FB8B">
        <w:rPr>
          <w:rFonts w:ascii="Calibri" w:hAnsi="Calibri" w:cs="Courier New"/>
          <w:sz w:val="18"/>
          <w:szCs w:val="18"/>
        </w:rPr>
        <w:t>0.1</w:t>
      </w:r>
    </w:p>
    <w:p w:rsidRPr="003D1975" w:rsidR="003D1975" w:rsidP="6F24FB8B" w:rsidRDefault="003D1975" w14:paraId="7AABE902" w14:textId="42BB87C7">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0.2</w:t>
      </w:r>
    </w:p>
    <w:p w:rsidRPr="003D1975" w:rsidR="003D1975" w:rsidP="6F24FB8B" w:rsidRDefault="003D1975" w14:paraId="0743E257" w14:textId="72E9ED76">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0.4</w:t>
      </w:r>
    </w:p>
    <w:p w:rsidRPr="003D1975" w:rsidR="003D1975" w:rsidP="6F24FB8B" w:rsidRDefault="003D1975" w14:paraId="4DE4FF1D" w14:textId="4BFF6B3D">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0.2</w:t>
      </w:r>
    </w:p>
    <w:p w:rsidRPr="003D1975" w:rsidR="003D1975" w:rsidP="6F24FB8B" w:rsidRDefault="003D1975" w14:paraId="35C291CC" w14:textId="1C2A12C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0.4</w:t>
      </w:r>
    </w:p>
    <w:p w:rsidRPr="003D1975" w:rsidR="003D1975" w:rsidP="6F24FB8B" w:rsidRDefault="003D1975" w14:paraId="6D460D8E" w14:textId="4EB82F60">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0.1</w:t>
      </w:r>
    </w:p>
    <w:p w:rsidRPr="003D1975" w:rsidR="003D1975" w:rsidP="6F24FB8B" w:rsidRDefault="003D1975" w14:paraId="4B5FDA62" w14:textId="2B609D38">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0.2</w:t>
      </w:r>
    </w:p>
    <w:p w:rsidRPr="003D1975" w:rsidR="003D1975" w:rsidP="6F24FB8B" w:rsidRDefault="003D1975" w14:paraId="6F44F469" w14:textId="2FEF3912">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0</w:t>
      </w:r>
    </w:p>
    <w:p w:rsidRPr="003D1975" w:rsidR="003D1975" w:rsidP="6F24FB8B" w:rsidRDefault="003D1975" w14:paraId="7B3278F6" w14:textId="21A2F495">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0.7</w:t>
      </w:r>
    </w:p>
    <w:p w:rsidRPr="003D1975" w:rsidR="003D1975" w:rsidP="6F24FB8B" w:rsidRDefault="003D1975" w14:paraId="05AD1E99" w14:textId="6043E4EE">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0.1</w:t>
      </w:r>
    </w:p>
    <w:p w:rsidRPr="003D1975" w:rsidR="003D1975" w:rsidP="6F24FB8B" w:rsidRDefault="003D1975" w14:paraId="7754E5C7" w14:textId="307F69D0">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0.2</w:t>
      </w:r>
    </w:p>
    <w:p w:rsidRPr="003D1975" w:rsidR="003D1975" w:rsidP="6F24FB8B" w:rsidRDefault="003D1975" w14:paraId="2FE1956A" w14:textId="1E7A6840">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0</w:t>
      </w:r>
    </w:p>
    <w:p w:rsidRPr="003D1975" w:rsidR="003D1975" w:rsidP="6F24FB8B" w:rsidRDefault="003D1975" w14:paraId="6A9EC0F3" w14:textId="3B605EA0">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0.7</w:t>
      </w:r>
    </w:p>
    <w:p w:rsidRPr="003D1975" w:rsidR="003D1975" w:rsidP="6F24FB8B" w:rsidRDefault="003D1975" w14:paraId="2A2F63FA" w14:textId="523FE3AA">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0.5</w:t>
      </w:r>
    </w:p>
    <w:p w:rsidRPr="003D1975" w:rsidR="003D1975" w:rsidP="6F24FB8B" w:rsidRDefault="003D1975" w14:paraId="23E1B165" w14:textId="53B115A6">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0</w:t>
      </w:r>
    </w:p>
    <w:p w:rsidRPr="003D1975" w:rsidR="003D1975" w:rsidP="6F24FB8B" w:rsidRDefault="003D1975" w14:paraId="5E733A26" w14:textId="22DE6C22">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0.2</w:t>
      </w:r>
    </w:p>
    <w:p w:rsidRPr="003D1975" w:rsidR="003D1975" w:rsidP="6F24FB8B" w:rsidRDefault="003D1975" w14:paraId="5D6D54F5" w14:textId="6DA92E5C">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tab/>
      </w:r>
      <w:r w:rsidRPr="6F24FB8B" w:rsidR="6F24FB8B">
        <w:rPr>
          <w:rFonts w:ascii="Calibri" w:hAnsi="Calibri" w:cs="Courier New"/>
          <w:sz w:val="18"/>
          <w:szCs w:val="18"/>
        </w:rPr>
        <w:t>0.1</w:t>
      </w:r>
    </w:p>
    <w:p w:rsidRPr="003D1975" w:rsidR="003D1975" w:rsidP="6F24FB8B" w:rsidRDefault="003D1975" w14:paraId="7D6A368D" w14:textId="7CBA9C67">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90</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0.2</w:t>
      </w:r>
    </w:p>
    <w:p w:rsidRPr="003D1975" w:rsidR="003D1975" w:rsidP="6F24FB8B" w:rsidRDefault="003D1975" w14:paraId="6B2D431D" w14:textId="39E853A9">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0.4</w:t>
      </w:r>
    </w:p>
    <w:p w:rsidRPr="003D1975" w:rsidR="003D1975" w:rsidP="6F24FB8B" w:rsidRDefault="003D1975" w14:paraId="23BD4404" w14:textId="549B69AC">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0.2</w:t>
      </w:r>
    </w:p>
    <w:p w:rsidRPr="003D1975" w:rsidR="003D1975" w:rsidP="6F24FB8B" w:rsidRDefault="003D1975" w14:paraId="130CCBAF" w14:textId="5DD018BE">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BioToFPS</w:t>
      </w:r>
      <w:r>
        <w:tab/>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0.4</w:t>
      </w:r>
    </w:p>
    <w:p w:rsidRPr="003D1975" w:rsidR="003D1975" w:rsidP="6F24FB8B" w:rsidRDefault="003D1975" w14:paraId="503FCEBD" w14:textId="122CF6C7">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0.1</w:t>
      </w:r>
    </w:p>
    <w:p w:rsidRPr="003D1975" w:rsidR="003D1975" w:rsidP="6F24FB8B" w:rsidRDefault="003D1975" w14:paraId="5D782EAC" w14:textId="32B89F81">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0.2</w:t>
      </w:r>
    </w:p>
    <w:p w:rsidRPr="003D1975" w:rsidR="003D1975" w:rsidP="6F24FB8B" w:rsidRDefault="003D1975" w14:paraId="1C8C9E13" w14:textId="563943C2">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0</w:t>
      </w:r>
    </w:p>
    <w:p w:rsidRPr="003D1975" w:rsidR="003D1975" w:rsidP="6F24FB8B" w:rsidRDefault="003D1975" w14:paraId="48FDFBE1" w14:textId="247EDD32">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tab/>
      </w:r>
      <w:r>
        <w:tab/>
      </w:r>
      <w:r w:rsidRPr="6F24FB8B" w:rsidR="6F24FB8B">
        <w:rPr>
          <w:rFonts w:ascii="Calibri" w:hAnsi="Calibri" w:cs="Courier New"/>
          <w:sz w:val="18"/>
          <w:szCs w:val="18"/>
        </w:rPr>
        <w:t>91</w:t>
      </w:r>
      <w:r>
        <w:tab/>
      </w:r>
      <w:r w:rsidRPr="6F24FB8B" w:rsidR="6F24FB8B">
        <w:rPr>
          <w:rFonts w:ascii="Calibri" w:hAnsi="Calibri" w:cs="Courier New"/>
          <w:sz w:val="18"/>
          <w:szCs w:val="18"/>
        </w:rPr>
        <w:t>SnagToFPS</w:t>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0.7</w:t>
      </w:r>
    </w:p>
    <w:p w:rsidRPr="003D1975" w:rsidR="003D1975" w:rsidP="6F24FB8B" w:rsidRDefault="003D1975" w14:paraId="00A8762A" w14:textId="6ADF80C3">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2DA2F06A" w14:textId="571DD073">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77A5771B" w14:textId="2E2019A4">
      <w:pPr>
        <w:pStyle w:val="Normal"/>
        <w:spacing w:after="0"/>
        <w:ind w:left="567" w:firstLine="0"/>
      </w:pPr>
      <w:r w:rsidRPr="6F24FB8B" w:rsidR="6F24FB8B">
        <w:rPr>
          <w:rFonts w:ascii="Calibri" w:hAnsi="Calibri" w:cs="Courier New"/>
          <w:sz w:val="18"/>
          <w:szCs w:val="18"/>
        </w:rPr>
        <w:t>ProportionsFromMillsToPrimaryWoodProducts</w:t>
      </w:r>
    </w:p>
    <w:p w:rsidRPr="003D1975" w:rsidR="003D1975" w:rsidP="6F24FB8B" w:rsidRDefault="003D1975" w14:paraId="10726435" w14:textId="27462987">
      <w:pPr>
        <w:pStyle w:val="Normal"/>
        <w:spacing w:after="0"/>
        <w:ind w:left="567" w:firstLine="0"/>
        <w:rPr>
          <w:rFonts w:ascii="Calibri" w:hAnsi="Calibri" w:cs="Courier New"/>
          <w:sz w:val="18"/>
          <w:szCs w:val="18"/>
        </w:rPr>
      </w:pPr>
      <w:r w:rsidRPr="6F24FB8B" w:rsidR="6F24FB8B">
        <w:rPr>
          <w:rFonts w:ascii="Calibri" w:hAnsi="Calibri" w:cs="Courier New"/>
          <w:sz w:val="18"/>
          <w:szCs w:val="18"/>
        </w:rPr>
        <w:t xml:space="preserve">&gt;&gt;Time </w:t>
      </w:r>
      <w:proofErr w:type="spellStart"/>
      <w:r w:rsidRPr="6F24FB8B" w:rsidR="6F24FB8B">
        <w:rPr>
          <w:rFonts w:ascii="Calibri" w:hAnsi="Calibri" w:cs="Courier New"/>
          <w:sz w:val="18"/>
          <w:szCs w:val="18"/>
        </w:rPr>
        <w:t>MillCode</w:t>
      </w:r>
      <w:proofErr w:type="spellEnd"/>
      <w:r w:rsidRPr="6F24FB8B" w:rsidR="6F24FB8B">
        <w:rPr>
          <w:rFonts w:ascii="Calibri" w:hAnsi="Calibri" w:cs="Courier New"/>
          <w:sz w:val="18"/>
          <w:szCs w:val="18"/>
        </w:rPr>
        <w:t xml:space="preserve"> </w:t>
      </w:r>
      <w:r>
        <w:tab/>
      </w:r>
      <w:proofErr w:type="spellStart"/>
      <w:r w:rsidRPr="6F24FB8B" w:rsidR="6F24FB8B">
        <w:rPr>
          <w:rFonts w:ascii="Calibri" w:hAnsi="Calibri" w:cs="Courier New"/>
          <w:sz w:val="18"/>
          <w:szCs w:val="18"/>
        </w:rPr>
        <w:t>MillName</w:t>
      </w:r>
      <w:proofErr w:type="spellEnd"/>
      <w:r w:rsidRPr="6F24FB8B" w:rsidR="6F24FB8B">
        <w:rPr>
          <w:rFonts w:ascii="Calibri" w:hAnsi="Calibri" w:cs="Courier New"/>
          <w:sz w:val="18"/>
          <w:szCs w:val="18"/>
        </w:rPr>
        <w:t xml:space="preserve"> </w:t>
      </w:r>
      <w:r>
        <w:tab/>
      </w:r>
      <w:r>
        <w:tab/>
      </w:r>
      <w:r w:rsidRPr="6F24FB8B" w:rsidR="6F24FB8B">
        <w:rPr>
          <w:rFonts w:ascii="Calibri" w:hAnsi="Calibri" w:cs="Courier New"/>
          <w:sz w:val="18"/>
          <w:szCs w:val="18"/>
        </w:rPr>
        <w:t>PrimaryOutput</w:t>
      </w:r>
      <w:r>
        <w:tab/>
      </w:r>
      <w:r w:rsidRPr="6F24FB8B" w:rsidR="6F24FB8B">
        <w:rPr>
          <w:rFonts w:ascii="Calibri" w:hAnsi="Calibri" w:cs="Courier New"/>
          <w:sz w:val="18"/>
          <w:szCs w:val="18"/>
        </w:rPr>
        <w:t>PrimaryOutput</w:t>
      </w:r>
      <w:r>
        <w:tab/>
      </w:r>
      <w:r w:rsidRPr="6F24FB8B" w:rsidR="6F24FB8B">
        <w:rPr>
          <w:rFonts w:ascii="Calibri" w:hAnsi="Calibri" w:cs="Courier New"/>
          <w:sz w:val="18"/>
          <w:szCs w:val="18"/>
        </w:rPr>
        <w:t>Mill_X_Output</w:t>
      </w:r>
    </w:p>
    <w:p w:rsidRPr="003D1975" w:rsidR="003D1975" w:rsidP="6F24FB8B" w:rsidRDefault="003D1975" w14:paraId="6F8529BA" w14:textId="35694CEA">
      <w:pPr>
        <w:pStyle w:val="Normal"/>
        <w:spacing w:after="0"/>
        <w:ind w:left="567" w:firstLine="0"/>
      </w:pPr>
      <w:r w:rsidRPr="6F24FB8B" w:rsidR="6F24FB8B">
        <w:rPr>
          <w:rFonts w:ascii="Calibri" w:hAnsi="Calibri" w:cs="Courier New"/>
          <w:sz w:val="18"/>
          <w:szCs w:val="18"/>
        </w:rPr>
        <w:t>&gt;&gt; Start (From)</w:t>
      </w:r>
      <w:r>
        <w:tab/>
      </w:r>
      <w:r w:rsidRPr="6F24FB8B" w:rsidR="6F24FB8B">
        <w:rPr>
          <w:rFonts w:ascii="Calibri" w:hAnsi="Calibri" w:cs="Courier New"/>
          <w:sz w:val="18"/>
          <w:szCs w:val="18"/>
        </w:rPr>
        <w:t>(From)</w:t>
      </w:r>
      <w:r>
        <w:tab/>
      </w:r>
      <w:r>
        <w:tab/>
      </w:r>
      <w:r>
        <w:tab/>
      </w:r>
      <w:r w:rsidRPr="6F24FB8B" w:rsidR="6F24FB8B">
        <w:rPr>
          <w:rFonts w:ascii="Calibri" w:hAnsi="Calibri" w:cs="Courier New"/>
          <w:sz w:val="18"/>
          <w:szCs w:val="18"/>
        </w:rPr>
        <w:t>Code (To)</w:t>
      </w:r>
      <w:r>
        <w:tab/>
      </w:r>
      <w:r>
        <w:tab/>
      </w:r>
      <w:r w:rsidRPr="6F24FB8B" w:rsidR="6F24FB8B">
        <w:rPr>
          <w:rFonts w:ascii="Calibri" w:hAnsi="Calibri" w:cs="Courier New"/>
          <w:sz w:val="18"/>
          <w:szCs w:val="18"/>
        </w:rPr>
        <w:t>Name (To)</w:t>
      </w:r>
    </w:p>
    <w:p w:rsidRPr="003D1975" w:rsidR="003D1975" w:rsidP="6F24FB8B" w:rsidRDefault="003D1975" w14:paraId="12011375" w14:textId="7230549E">
      <w:pPr>
        <w:pStyle w:val="Normal"/>
        <w:spacing w:after="0"/>
        <w:ind w:left="567" w:firstLine="0"/>
      </w:pPr>
      <w:r w:rsidRPr="6F24FB8B" w:rsidR="6F24FB8B">
        <w:rPr>
          <w:rFonts w:ascii="Calibri" w:hAnsi="Calibri" w:cs="Courier New"/>
          <w:sz w:val="18"/>
          <w:szCs w:val="18"/>
        </w:rPr>
        <w:t>&gt;&gt;--------------------------------------------------------------------------------------- --------------------------------------------------------------</w:t>
      </w:r>
    </w:p>
    <w:p w:rsidRPr="003D1975" w:rsidR="003D1975" w:rsidP="6F24FB8B" w:rsidRDefault="003D1975" w14:paraId="3DE51D22" w14:textId="01F4B202">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0.1</w:t>
      </w:r>
    </w:p>
    <w:p w:rsidRPr="003D1975" w:rsidR="003D1975" w:rsidP="6F24FB8B" w:rsidRDefault="003D1975" w14:paraId="272973D8" w14:textId="051AA4D3">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107A9E78" w14:textId="4D2B5B6D">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0.1</w:t>
      </w:r>
    </w:p>
    <w:p w:rsidRPr="003D1975" w:rsidR="003D1975" w:rsidP="6F24FB8B" w:rsidRDefault="003D1975" w14:paraId="1DC12B21" w14:textId="3481052F">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104</w:t>
      </w:r>
      <w:r>
        <w:tab/>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0.5</w:t>
      </w:r>
    </w:p>
    <w:p w:rsidRPr="003D1975" w:rsidR="003D1975" w:rsidP="6F24FB8B" w:rsidRDefault="003D1975" w14:paraId="044C2519" w14:textId="6B714A01">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0.2</w:t>
      </w:r>
    </w:p>
    <w:p w:rsidRPr="003D1975" w:rsidR="003D1975" w:rsidP="6F24FB8B" w:rsidRDefault="003D1975" w14:paraId="3DBCFC7C" w14:textId="28FA16B4">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3F69572B" w14:textId="75A06224">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0.2</w:t>
      </w:r>
    </w:p>
    <w:p w:rsidRPr="003D1975" w:rsidR="003D1975" w:rsidP="6F24FB8B" w:rsidRDefault="003D1975" w14:paraId="72D6C1E2" w14:textId="6ADBB8A8">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0.7</w:t>
      </w:r>
    </w:p>
    <w:p w:rsidRPr="003D1975" w:rsidR="003D1975" w:rsidP="6F24FB8B" w:rsidRDefault="003D1975" w14:paraId="727C1352" w14:textId="5525882B">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47B4D186" w14:textId="7B029CDD">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0.1</w:t>
      </w:r>
    </w:p>
    <w:p w:rsidRPr="003D1975" w:rsidR="003D1975" w:rsidP="6F24FB8B" w:rsidRDefault="003D1975" w14:paraId="373E4D08" w14:textId="03318A3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106</w:t>
      </w:r>
      <w:r>
        <w:tab/>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0.5</w:t>
      </w:r>
    </w:p>
    <w:p w:rsidRPr="003D1975" w:rsidR="003D1975" w:rsidP="6F24FB8B" w:rsidRDefault="003D1975" w14:paraId="210C03AA" w14:textId="160542BF">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4</w:t>
      </w:r>
      <w:r>
        <w:tab/>
      </w:r>
      <w:r>
        <w:tab/>
      </w:r>
      <w:r w:rsidRPr="6F24FB8B" w:rsidR="6F24FB8B">
        <w:rPr>
          <w:rFonts w:ascii="Calibri" w:hAnsi="Calibri" w:cs="Courier New"/>
          <w:sz w:val="18"/>
          <w:szCs w:val="18"/>
        </w:rPr>
        <w:t>OSBMill</w:t>
      </w:r>
      <w:r>
        <w:tab/>
      </w:r>
      <w:r>
        <w:tab/>
      </w:r>
      <w:r w:rsidRPr="6F24FB8B" w:rsidR="6F24FB8B">
        <w:rPr>
          <w:rFonts w:ascii="Calibri" w:hAnsi="Calibri" w:cs="Courier New"/>
          <w:sz w:val="18"/>
          <w:szCs w:val="18"/>
        </w:rPr>
        <w:t>0.3</w:t>
      </w:r>
    </w:p>
    <w:p w:rsidRPr="003D1975" w:rsidR="003D1975" w:rsidP="6F24FB8B" w:rsidRDefault="003D1975" w14:paraId="71FF16E8" w14:textId="2D0AC5F8">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697FB80E" w14:textId="1A8E8299">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0.2</w:t>
      </w:r>
    </w:p>
    <w:p w:rsidRPr="003D1975" w:rsidR="003D1975" w:rsidP="6F24FB8B" w:rsidRDefault="003D1975" w14:paraId="1B3E3445" w14:textId="2B9BF7B4">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rsidRPr="6F24FB8B" w:rsidR="6F24FB8B">
        <w:rPr>
          <w:rFonts w:ascii="Calibri" w:hAnsi="Calibri" w:cs="Courier New"/>
          <w:sz w:val="18"/>
          <w:szCs w:val="18"/>
        </w:rPr>
        <w:t>107</w:t>
      </w:r>
      <w:r>
        <w:tab/>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0.7</w:t>
      </w:r>
    </w:p>
    <w:p w:rsidRPr="003D1975" w:rsidR="003D1975" w:rsidP="6F24FB8B" w:rsidRDefault="003D1975" w14:paraId="33F40A79" w14:textId="4DB8856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Landfills</w:t>
      </w:r>
      <w:r>
        <w:tab/>
      </w:r>
      <w:r>
        <w:tab/>
      </w:r>
      <w:r w:rsidRPr="6F24FB8B" w:rsidR="6F24FB8B">
        <w:rPr>
          <w:rFonts w:ascii="Calibri" w:hAnsi="Calibri" w:cs="Courier New"/>
          <w:sz w:val="18"/>
          <w:szCs w:val="18"/>
        </w:rPr>
        <w:t>0.1</w:t>
      </w:r>
    </w:p>
    <w:p w:rsidRPr="003D1975" w:rsidR="003D1975" w:rsidP="6F24FB8B" w:rsidRDefault="003D1975" w14:paraId="22DE11FD" w14:textId="20A7E82A">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0F36BE97" w14:textId="08117D33">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0.3</w:t>
      </w:r>
    </w:p>
    <w:p w:rsidRPr="003D1975" w:rsidR="003D1975" w:rsidP="6F24FB8B" w:rsidRDefault="003D1975" w14:paraId="15F26C39" w14:textId="2993E525">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104</w:t>
      </w:r>
      <w:r>
        <w:tab/>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0.5</w:t>
      </w:r>
    </w:p>
    <w:p w:rsidRPr="003D1975" w:rsidR="003D1975" w:rsidP="6F24FB8B" w:rsidRDefault="003D1975" w14:paraId="175C0993" w14:textId="341C2095">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179E1A4A" w14:textId="3BF8FC38">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0.1</w:t>
      </w:r>
    </w:p>
    <w:p w:rsidRPr="003D1975" w:rsidR="003D1975" w:rsidP="6F24FB8B" w:rsidRDefault="003D1975" w14:paraId="71FCEB53" w14:textId="053A0E72">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106</w:t>
      </w:r>
      <w:r>
        <w:tab/>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0.5</w:t>
      </w:r>
    </w:p>
    <w:p w:rsidRPr="003D1975" w:rsidR="003D1975" w:rsidP="6F24FB8B" w:rsidRDefault="003D1975" w14:paraId="1780E778" w14:textId="27BE5FBD">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0.3</w:t>
      </w:r>
    </w:p>
    <w:p w:rsidRPr="003D1975" w:rsidR="003D1975" w:rsidP="6F24FB8B" w:rsidRDefault="003D1975" w14:paraId="240E2196" w14:textId="3ABC953B">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0.1</w:t>
      </w:r>
    </w:p>
    <w:p w:rsidRPr="003D1975" w:rsidR="003D1975" w:rsidP="6F24FB8B" w:rsidRDefault="003D1975" w14:paraId="37FBE187" w14:textId="2F20C817">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57F149AD" w14:textId="179919CD">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0.1</w:t>
      </w:r>
    </w:p>
    <w:p w:rsidRPr="003D1975" w:rsidR="003D1975" w:rsidP="6F24FB8B" w:rsidRDefault="003D1975" w14:paraId="7FC8297C" w14:textId="7F7048EA">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104</w:t>
      </w:r>
      <w:r>
        <w:tab/>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0.5</w:t>
      </w:r>
    </w:p>
    <w:p w:rsidRPr="003D1975" w:rsidR="003D1975" w:rsidP="6F24FB8B" w:rsidRDefault="003D1975" w14:paraId="42B249F9" w14:textId="5DEE768B">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1</w:t>
      </w:r>
      <w:r>
        <w:tab/>
      </w:r>
      <w:r w:rsidRPr="6F24FB8B" w:rsidR="6F24FB8B">
        <w:rPr>
          <w:rFonts w:ascii="Calibri" w:hAnsi="Calibri" w:cs="Courier New"/>
          <w:sz w:val="18"/>
          <w:szCs w:val="18"/>
        </w:rPr>
        <w:t>SoftwoodLumberMill</w:t>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0.2</w:t>
      </w:r>
    </w:p>
    <w:p w:rsidRPr="003D1975" w:rsidR="003D1975" w:rsidP="6F24FB8B" w:rsidRDefault="003D1975" w14:paraId="43687759" w14:textId="3BC3C519">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29C9FA57" w14:textId="7C275E78">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0.2</w:t>
      </w:r>
    </w:p>
    <w:p w:rsidRPr="003D1975" w:rsidR="003D1975" w:rsidP="6F24FB8B" w:rsidRDefault="003D1975" w14:paraId="5A35E92F" w14:textId="74E15461">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2</w:t>
      </w:r>
      <w:r>
        <w:tab/>
      </w:r>
      <w:r w:rsidRPr="6F24FB8B" w:rsidR="6F24FB8B">
        <w:rPr>
          <w:rFonts w:ascii="Calibri" w:hAnsi="Calibri" w:cs="Courier New"/>
          <w:sz w:val="18"/>
          <w:szCs w:val="18"/>
        </w:rPr>
        <w:t>Chipmill</w:t>
      </w:r>
      <w:r>
        <w:tab/>
      </w:r>
      <w:r>
        <w:tab/>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0.7</w:t>
      </w:r>
    </w:p>
    <w:p w:rsidRPr="003D1975" w:rsidR="003D1975" w:rsidP="6F24FB8B" w:rsidRDefault="003D1975" w14:paraId="10820D72" w14:textId="2940C57D">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4B1A6D93" w14:textId="5D87C12D">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0.1</w:t>
      </w:r>
    </w:p>
    <w:p w:rsidRPr="003D1975" w:rsidR="003D1975" w:rsidP="6F24FB8B" w:rsidRDefault="003D1975" w14:paraId="10F1F1B7" w14:textId="1C4EF05E">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106</w:t>
      </w:r>
      <w:r>
        <w:tab/>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0.5</w:t>
      </w:r>
    </w:p>
    <w:p w:rsidRPr="003D1975" w:rsidR="003D1975" w:rsidP="6F24FB8B" w:rsidRDefault="003D1975" w14:paraId="6AF0FA5D" w14:textId="4FA86DB7">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3</w:t>
      </w:r>
      <w:r>
        <w:tab/>
      </w:r>
      <w:r w:rsidRPr="6F24FB8B" w:rsidR="6F24FB8B">
        <w:rPr>
          <w:rFonts w:ascii="Calibri" w:hAnsi="Calibri" w:cs="Courier New"/>
          <w:sz w:val="18"/>
          <w:szCs w:val="18"/>
        </w:rPr>
        <w:t>SoftwoodPlywoodMill</w:t>
      </w:r>
      <w:r>
        <w:tab/>
      </w:r>
      <w:r w:rsidRPr="6F24FB8B" w:rsidR="6F24FB8B">
        <w:rPr>
          <w:rFonts w:ascii="Calibri" w:hAnsi="Calibri" w:cs="Courier New"/>
          <w:sz w:val="18"/>
          <w:szCs w:val="18"/>
        </w:rPr>
        <w:t>4</w:t>
      </w:r>
      <w:r>
        <w:tab/>
      </w:r>
      <w:r>
        <w:tab/>
      </w:r>
      <w:r w:rsidRPr="6F24FB8B" w:rsidR="6F24FB8B">
        <w:rPr>
          <w:rFonts w:ascii="Calibri" w:hAnsi="Calibri" w:cs="Courier New"/>
          <w:sz w:val="18"/>
          <w:szCs w:val="18"/>
        </w:rPr>
        <w:t>OSBMill</w:t>
      </w:r>
      <w:r>
        <w:tab/>
      </w:r>
      <w:r>
        <w:tab/>
      </w:r>
      <w:r w:rsidRPr="6F24FB8B" w:rsidR="6F24FB8B">
        <w:rPr>
          <w:rFonts w:ascii="Calibri" w:hAnsi="Calibri" w:cs="Courier New"/>
          <w:sz w:val="18"/>
          <w:szCs w:val="18"/>
        </w:rPr>
        <w:t>0.3</w:t>
      </w:r>
    </w:p>
    <w:p w:rsidRPr="003D1975" w:rsidR="003D1975" w:rsidP="6F24FB8B" w:rsidRDefault="003D1975" w14:paraId="5AC8A1AB" w14:textId="01DD560B">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04A2E378" w14:textId="1BFADC51">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0.2</w:t>
      </w:r>
    </w:p>
    <w:p w:rsidRPr="003D1975" w:rsidR="003D1975" w:rsidP="6F24FB8B" w:rsidRDefault="003D1975" w14:paraId="671E21B9" w14:textId="1E8A2BB1">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4</w:t>
      </w:r>
      <w:r>
        <w:tab/>
      </w:r>
      <w:r w:rsidRPr="6F24FB8B" w:rsidR="6F24FB8B">
        <w:rPr>
          <w:rFonts w:ascii="Calibri" w:hAnsi="Calibri" w:cs="Courier New"/>
          <w:sz w:val="18"/>
          <w:szCs w:val="18"/>
        </w:rPr>
        <w:t>OSBmill</w:t>
      </w:r>
      <w:r>
        <w:tab/>
      </w:r>
      <w:r>
        <w:tab/>
      </w:r>
      <w:r>
        <w:tab/>
      </w:r>
      <w:r w:rsidRPr="6F24FB8B" w:rsidR="6F24FB8B">
        <w:rPr>
          <w:rFonts w:ascii="Calibri" w:hAnsi="Calibri" w:cs="Courier New"/>
          <w:sz w:val="18"/>
          <w:szCs w:val="18"/>
        </w:rPr>
        <w:t>107</w:t>
      </w:r>
      <w:r>
        <w:tab/>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0.7</w:t>
      </w:r>
    </w:p>
    <w:p w:rsidRPr="003D1975" w:rsidR="003D1975" w:rsidP="6F24FB8B" w:rsidRDefault="003D1975" w14:paraId="1083FEA6" w14:textId="2C68E8B0">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Landfills</w:t>
      </w:r>
      <w:r>
        <w:tab/>
      </w:r>
      <w:r>
        <w:tab/>
      </w:r>
      <w:r w:rsidRPr="6F24FB8B" w:rsidR="6F24FB8B">
        <w:rPr>
          <w:rFonts w:ascii="Calibri" w:hAnsi="Calibri" w:cs="Courier New"/>
          <w:sz w:val="18"/>
          <w:szCs w:val="18"/>
        </w:rPr>
        <w:t>0.1</w:t>
      </w:r>
    </w:p>
    <w:p w:rsidRPr="003D1975" w:rsidR="003D1975" w:rsidP="6F24FB8B" w:rsidRDefault="003D1975" w14:paraId="70E835A3" w14:textId="4C8ACC0B">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46F1FBDB" w14:textId="1F13D5DC">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0.3</w:t>
      </w:r>
    </w:p>
    <w:p w:rsidRPr="003D1975" w:rsidR="003D1975" w:rsidP="6F24FB8B" w:rsidRDefault="003D1975" w14:paraId="3BFDF51F" w14:textId="56F961B6">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5</w:t>
      </w:r>
      <w:r>
        <w:tab/>
      </w:r>
      <w:r w:rsidRPr="6F24FB8B" w:rsidR="6F24FB8B">
        <w:rPr>
          <w:rFonts w:ascii="Calibri" w:hAnsi="Calibri" w:cs="Courier New"/>
          <w:sz w:val="18"/>
          <w:szCs w:val="18"/>
        </w:rPr>
        <w:t>HardwoodLumberMill</w:t>
      </w:r>
      <w:r>
        <w:tab/>
      </w:r>
      <w:r w:rsidRPr="6F24FB8B" w:rsidR="6F24FB8B">
        <w:rPr>
          <w:rFonts w:ascii="Calibri" w:hAnsi="Calibri" w:cs="Courier New"/>
          <w:sz w:val="18"/>
          <w:szCs w:val="18"/>
        </w:rPr>
        <w:t>104</w:t>
      </w:r>
      <w:r>
        <w:tab/>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0.5</w:t>
      </w:r>
    </w:p>
    <w:p w:rsidRPr="003D1975" w:rsidR="003D1975" w:rsidP="6F24FB8B" w:rsidRDefault="003D1975" w14:paraId="1A52E166" w14:textId="2AF34164">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0.1</w:t>
      </w:r>
    </w:p>
    <w:p w:rsidRPr="003D1975" w:rsidR="003D1975" w:rsidP="6F24FB8B" w:rsidRDefault="003D1975" w14:paraId="0BA75E0B" w14:textId="6BEDB105">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0.1</w:t>
      </w:r>
    </w:p>
    <w:p w:rsidRPr="003D1975" w:rsidR="003D1975" w:rsidP="6F24FB8B" w:rsidRDefault="003D1975" w14:paraId="61FC2B68" w14:textId="1D2402C7">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106</w:t>
      </w:r>
      <w:r>
        <w:tab/>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0.5</w:t>
      </w:r>
    </w:p>
    <w:p w:rsidRPr="003D1975" w:rsidR="003D1975" w:rsidP="6F24FB8B" w:rsidRDefault="003D1975" w14:paraId="5CAB0EF6" w14:textId="416DDCE1">
      <w:pPr>
        <w:pStyle w:val="Normal"/>
        <w:spacing w:after="0"/>
        <w:ind w:left="567" w:firstLine="0"/>
      </w:pPr>
      <w:r w:rsidRPr="6F24FB8B" w:rsidR="6F24FB8B">
        <w:rPr>
          <w:rFonts w:ascii="Calibri" w:hAnsi="Calibri" w:cs="Courier New"/>
          <w:sz w:val="18"/>
          <w:szCs w:val="18"/>
        </w:rPr>
        <w:t>11</w:t>
      </w:r>
      <w:r>
        <w:tab/>
      </w:r>
      <w:r w:rsidRPr="6F24FB8B" w:rsidR="6F24FB8B">
        <w:rPr>
          <w:rFonts w:ascii="Calibri" w:hAnsi="Calibri" w:cs="Courier New"/>
          <w:sz w:val="18"/>
          <w:szCs w:val="18"/>
        </w:rPr>
        <w:t>6</w:t>
      </w:r>
      <w:r>
        <w:tab/>
      </w:r>
      <w:r w:rsidRPr="6F24FB8B" w:rsidR="6F24FB8B">
        <w:rPr>
          <w:rFonts w:ascii="Calibri" w:hAnsi="Calibri" w:cs="Courier New"/>
          <w:sz w:val="18"/>
          <w:szCs w:val="18"/>
        </w:rPr>
        <w:t>HardwoodPlywoodMill</w:t>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0.3</w:t>
      </w:r>
    </w:p>
    <w:p w:rsidRPr="003D1975" w:rsidR="003D1975" w:rsidP="6F24FB8B" w:rsidRDefault="003D1975" w14:paraId="2C5ACDEF" w14:textId="18838F28">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768AB5DF" w14:textId="4448C803">
      <w:pPr>
        <w:pStyle w:val="Normal"/>
        <w:spacing w:after="0"/>
        <w:ind w:left="567" w:firstLine="0"/>
      </w:pPr>
      <w:r w:rsidRPr="6F24FB8B" w:rsidR="6F24FB8B">
        <w:rPr>
          <w:rFonts w:ascii="Calibri" w:hAnsi="Calibri" w:cs="Courier New"/>
          <w:sz w:val="18"/>
          <w:szCs w:val="18"/>
        </w:rPr>
        <w:t>ProportionsFromPrimaryToMarkets</w:t>
      </w:r>
    </w:p>
    <w:p w:rsidRPr="003D1975" w:rsidR="003D1975" w:rsidP="6F24FB8B" w:rsidRDefault="003D1975" w14:paraId="11FAABF8" w14:textId="2DE0512A">
      <w:pPr>
        <w:pStyle w:val="Normal"/>
        <w:spacing w:after="0"/>
        <w:ind w:left="567" w:firstLine="0"/>
      </w:pPr>
      <w:r w:rsidRPr="6F24FB8B" w:rsidR="6F24FB8B">
        <w:rPr>
          <w:rFonts w:ascii="Calibri" w:hAnsi="Calibri" w:cs="Courier New"/>
          <w:sz w:val="18"/>
          <w:szCs w:val="18"/>
        </w:rPr>
        <w:t>&gt;&gt;Time</w:t>
      </w:r>
      <w:r>
        <w:tab/>
      </w:r>
      <w:r w:rsidRPr="6F24FB8B" w:rsidR="6F24FB8B">
        <w:rPr>
          <w:rFonts w:ascii="Calibri" w:hAnsi="Calibri" w:cs="Courier New"/>
          <w:sz w:val="18"/>
          <w:szCs w:val="18"/>
        </w:rPr>
        <w:t>PrimaryOutput</w:t>
      </w:r>
      <w:r>
        <w:tab/>
      </w:r>
      <w:r w:rsidRPr="6F24FB8B" w:rsidR="6F24FB8B">
        <w:rPr>
          <w:rFonts w:ascii="Calibri" w:hAnsi="Calibri" w:cs="Courier New"/>
          <w:sz w:val="18"/>
          <w:szCs w:val="18"/>
        </w:rPr>
        <w:t>PrimaryOutput</w:t>
      </w:r>
      <w:r>
        <w:tab/>
      </w:r>
      <w:r w:rsidRPr="6F24FB8B" w:rsidR="6F24FB8B">
        <w:rPr>
          <w:rFonts w:ascii="Calibri" w:hAnsi="Calibri" w:cs="Courier New"/>
          <w:sz w:val="18"/>
          <w:szCs w:val="18"/>
        </w:rPr>
        <w:t>Market</w:t>
      </w:r>
      <w:r>
        <w:tab/>
      </w:r>
      <w:r w:rsidRPr="6F24FB8B" w:rsidR="6F24FB8B">
        <w:rPr>
          <w:rFonts w:ascii="Calibri" w:hAnsi="Calibri" w:cs="Courier New"/>
          <w:sz w:val="18"/>
          <w:szCs w:val="18"/>
        </w:rPr>
        <w:t>MarketName</w:t>
      </w:r>
      <w:r>
        <w:tab/>
      </w:r>
      <w:r w:rsidRPr="6F24FB8B" w:rsidR="6F24FB8B">
        <w:rPr>
          <w:rFonts w:ascii="Calibri" w:hAnsi="Calibri" w:cs="Courier New"/>
          <w:sz w:val="18"/>
          <w:szCs w:val="18"/>
        </w:rPr>
        <w:t>MarketSplit</w:t>
      </w:r>
    </w:p>
    <w:p w:rsidRPr="003D1975" w:rsidR="003D1975" w:rsidP="6F24FB8B" w:rsidRDefault="003D1975" w14:paraId="71EB6798" w14:textId="1E9D7A3E">
      <w:pPr>
        <w:pStyle w:val="Normal"/>
        <w:spacing w:after="0"/>
        <w:ind w:left="567" w:firstLine="0"/>
      </w:pPr>
      <w:r w:rsidRPr="6F24FB8B" w:rsidR="6F24FB8B">
        <w:rPr>
          <w:rFonts w:ascii="Calibri" w:hAnsi="Calibri" w:cs="Courier New"/>
          <w:sz w:val="18"/>
          <w:szCs w:val="18"/>
        </w:rPr>
        <w:t>&gt;&gt;Start</w:t>
      </w:r>
      <w:r>
        <w:tab/>
      </w:r>
      <w:r w:rsidRPr="6F24FB8B" w:rsidR="6F24FB8B">
        <w:rPr>
          <w:rFonts w:ascii="Calibri" w:hAnsi="Calibri" w:cs="Courier New"/>
          <w:sz w:val="18"/>
          <w:szCs w:val="18"/>
        </w:rPr>
        <w:t>Code (From)</w:t>
      </w:r>
      <w:r>
        <w:tab/>
      </w:r>
      <w:r w:rsidRPr="6F24FB8B" w:rsidR="6F24FB8B">
        <w:rPr>
          <w:rFonts w:ascii="Calibri" w:hAnsi="Calibri" w:cs="Courier New"/>
          <w:sz w:val="18"/>
          <w:szCs w:val="18"/>
        </w:rPr>
        <w:t>Name (From)</w:t>
      </w:r>
    </w:p>
    <w:p w:rsidRPr="003D1975" w:rsidR="003D1975" w:rsidP="6F24FB8B" w:rsidRDefault="003D1975" w14:paraId="3BD22B22" w14:textId="183B2023">
      <w:pPr>
        <w:pStyle w:val="Normal"/>
        <w:spacing w:after="0"/>
        <w:ind w:left="567" w:firstLine="0"/>
      </w:pPr>
      <w:r w:rsidRPr="6F24FB8B" w:rsidR="6F24FB8B">
        <w:rPr>
          <w:rFonts w:ascii="Calibri" w:hAnsi="Calibri" w:cs="Courier New"/>
          <w:sz w:val="18"/>
          <w:szCs w:val="18"/>
        </w:rPr>
        <w:t>&gt;&gt;--------------------------------------------------------------------------------------- --------------------------------------------------------------</w:t>
      </w:r>
    </w:p>
    <w:p w:rsidRPr="003D1975" w:rsidR="003D1975" w:rsidP="6F24FB8B" w:rsidRDefault="003D1975" w14:paraId="3F1576B6" w14:textId="4B0F56B6">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300</w:t>
      </w:r>
      <w:r>
        <w:tab/>
      </w:r>
      <w:r w:rsidRPr="6F24FB8B" w:rsidR="6F24FB8B">
        <w:rPr>
          <w:rFonts w:ascii="Calibri" w:hAnsi="Calibri" w:cs="Courier New"/>
          <w:sz w:val="18"/>
          <w:szCs w:val="18"/>
        </w:rPr>
        <w:t>Canada</w:t>
      </w:r>
      <w:r>
        <w:tab/>
      </w:r>
      <w:r>
        <w:tab/>
      </w:r>
      <w:r>
        <w:tab/>
      </w:r>
      <w:r w:rsidRPr="6F24FB8B" w:rsidR="6F24FB8B">
        <w:rPr>
          <w:rFonts w:ascii="Calibri" w:hAnsi="Calibri" w:cs="Courier New"/>
          <w:sz w:val="18"/>
          <w:szCs w:val="18"/>
        </w:rPr>
        <w:t>0.5</w:t>
      </w:r>
    </w:p>
    <w:p w:rsidRPr="003D1975" w:rsidR="003D1975" w:rsidP="6F24FB8B" w:rsidRDefault="003D1975" w14:paraId="74316AD0" w14:textId="666D4788">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105</w:t>
      </w:r>
      <w:r>
        <w:tab/>
      </w:r>
      <w:r>
        <w:tab/>
      </w:r>
      <w:r w:rsidRPr="6F24FB8B" w:rsidR="6F24FB8B">
        <w:rPr>
          <w:rFonts w:ascii="Calibri" w:hAnsi="Calibri" w:cs="Courier New"/>
          <w:sz w:val="18"/>
          <w:szCs w:val="18"/>
        </w:rPr>
        <w:t>Chips</w:t>
      </w:r>
      <w:r>
        <w:tab/>
      </w:r>
      <w:r>
        <w:tab/>
      </w:r>
      <w:r w:rsidRPr="6F24FB8B" w:rsidR="6F24FB8B">
        <w:rPr>
          <w:rFonts w:ascii="Calibri" w:hAnsi="Calibri" w:cs="Courier New"/>
          <w:sz w:val="18"/>
          <w:szCs w:val="18"/>
        </w:rPr>
        <w:t>301</w:t>
      </w:r>
      <w:r>
        <w:tab/>
      </w:r>
      <w:r w:rsidRPr="6F24FB8B" w:rsidR="6F24FB8B">
        <w:rPr>
          <w:rFonts w:ascii="Calibri" w:hAnsi="Calibri" w:cs="Courier New"/>
          <w:sz w:val="18"/>
          <w:szCs w:val="18"/>
        </w:rPr>
        <w:t>US</w:t>
      </w:r>
      <w:r>
        <w:tab/>
      </w:r>
      <w:r>
        <w:tab/>
      </w:r>
      <w:r>
        <w:tab/>
      </w:r>
      <w:r w:rsidRPr="6F24FB8B" w:rsidR="6F24FB8B">
        <w:rPr>
          <w:rFonts w:ascii="Calibri" w:hAnsi="Calibri" w:cs="Courier New"/>
          <w:sz w:val="18"/>
          <w:szCs w:val="18"/>
        </w:rPr>
        <w:t>0.5</w:t>
      </w:r>
    </w:p>
    <w:p w:rsidRPr="003D1975" w:rsidR="003D1975" w:rsidP="6F24FB8B" w:rsidRDefault="003D1975" w14:paraId="59CB85A9" w14:textId="0C0EF1B4">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Canada</w:t>
      </w:r>
      <w:r>
        <w:tab/>
      </w:r>
      <w:r>
        <w:tab/>
      </w:r>
      <w:r>
        <w:tab/>
      </w:r>
      <w:r w:rsidRPr="6F24FB8B" w:rsidR="6F24FB8B">
        <w:rPr>
          <w:rFonts w:ascii="Calibri" w:hAnsi="Calibri" w:cs="Courier New"/>
          <w:sz w:val="18"/>
          <w:szCs w:val="18"/>
        </w:rPr>
        <w:t>0.5</w:t>
      </w:r>
    </w:p>
    <w:p w:rsidRPr="003D1975" w:rsidR="003D1975" w:rsidP="6F24FB8B" w:rsidRDefault="003D1975" w14:paraId="015574EB" w14:textId="7D18486D">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1002</w:t>
      </w:r>
      <w:r>
        <w:tab/>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US</w:t>
      </w:r>
      <w:r>
        <w:tab/>
      </w:r>
      <w:r>
        <w:tab/>
      </w:r>
      <w:r>
        <w:tab/>
      </w:r>
      <w:r w:rsidRPr="6F24FB8B" w:rsidR="6F24FB8B">
        <w:rPr>
          <w:rFonts w:ascii="Calibri" w:hAnsi="Calibri" w:cs="Courier New"/>
          <w:sz w:val="18"/>
          <w:szCs w:val="18"/>
        </w:rPr>
        <w:t>0.5</w:t>
      </w:r>
    </w:p>
    <w:p w:rsidRPr="003D1975" w:rsidR="003D1975" w:rsidP="6F24FB8B" w:rsidRDefault="003D1975" w14:paraId="3DF89268" w14:textId="5265A492">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Canada</w:t>
      </w:r>
      <w:r>
        <w:tab/>
      </w:r>
      <w:r>
        <w:tab/>
      </w:r>
      <w:r>
        <w:tab/>
      </w:r>
      <w:r w:rsidRPr="6F24FB8B" w:rsidR="6F24FB8B">
        <w:rPr>
          <w:rFonts w:ascii="Calibri" w:hAnsi="Calibri" w:cs="Courier New"/>
          <w:sz w:val="18"/>
          <w:szCs w:val="18"/>
        </w:rPr>
        <w:t>1</w:t>
      </w:r>
    </w:p>
    <w:p w:rsidRPr="003D1975" w:rsidR="003D1975" w:rsidP="6F24FB8B" w:rsidRDefault="003D1975" w14:paraId="7B16BFB3" w14:textId="6CDA4534">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1001</w:t>
      </w:r>
      <w:r>
        <w:tab/>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US</w:t>
      </w:r>
      <w:r>
        <w:tab/>
      </w:r>
      <w:r>
        <w:tab/>
      </w:r>
      <w:r>
        <w:tab/>
      </w:r>
      <w:r w:rsidRPr="6F24FB8B" w:rsidR="6F24FB8B">
        <w:rPr>
          <w:rFonts w:ascii="Calibri" w:hAnsi="Calibri" w:cs="Courier New"/>
          <w:sz w:val="18"/>
          <w:szCs w:val="18"/>
        </w:rPr>
        <w:t>0</w:t>
      </w:r>
    </w:p>
    <w:p w:rsidRPr="003D1975" w:rsidR="003D1975" w:rsidP="6F24FB8B" w:rsidRDefault="003D1975" w14:paraId="1AC19988" w14:textId="017EC5EB">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Canada</w:t>
      </w:r>
      <w:r>
        <w:tab/>
      </w:r>
      <w:r>
        <w:tab/>
      </w:r>
      <w:r>
        <w:tab/>
      </w:r>
      <w:r w:rsidRPr="6F24FB8B" w:rsidR="6F24FB8B">
        <w:rPr>
          <w:rFonts w:ascii="Calibri" w:hAnsi="Calibri" w:cs="Courier New"/>
          <w:sz w:val="18"/>
          <w:szCs w:val="18"/>
        </w:rPr>
        <w:t>1</w:t>
      </w:r>
    </w:p>
    <w:p w:rsidRPr="003D1975" w:rsidR="003D1975" w:rsidP="6F24FB8B" w:rsidRDefault="003D1975" w14:paraId="049C4825" w14:textId="5CC29257">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US</w:t>
      </w:r>
      <w:r>
        <w:tab/>
      </w:r>
      <w:r>
        <w:tab/>
      </w:r>
      <w:r>
        <w:tab/>
      </w:r>
      <w:r w:rsidRPr="6F24FB8B" w:rsidR="6F24FB8B">
        <w:rPr>
          <w:rFonts w:ascii="Calibri" w:hAnsi="Calibri" w:cs="Courier New"/>
          <w:sz w:val="18"/>
          <w:szCs w:val="18"/>
        </w:rPr>
        <w:t>0</w:t>
      </w:r>
    </w:p>
    <w:p w:rsidRPr="003D1975" w:rsidR="003D1975" w:rsidP="6F24FB8B" w:rsidRDefault="003D1975" w14:paraId="350FE15C" w14:textId="32B30FB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104</w:t>
      </w:r>
      <w:r>
        <w:tab/>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300</w:t>
      </w:r>
      <w:r>
        <w:tab/>
      </w:r>
      <w:r w:rsidRPr="6F24FB8B" w:rsidR="6F24FB8B">
        <w:rPr>
          <w:rFonts w:ascii="Calibri" w:hAnsi="Calibri" w:cs="Courier New"/>
          <w:sz w:val="18"/>
          <w:szCs w:val="18"/>
        </w:rPr>
        <w:t>Canada</w:t>
      </w:r>
      <w:r>
        <w:tab/>
      </w:r>
      <w:r>
        <w:tab/>
      </w:r>
      <w:r>
        <w:tab/>
      </w:r>
      <w:r w:rsidRPr="6F24FB8B" w:rsidR="6F24FB8B">
        <w:rPr>
          <w:rFonts w:ascii="Calibri" w:hAnsi="Calibri" w:cs="Courier New"/>
          <w:sz w:val="18"/>
          <w:szCs w:val="18"/>
        </w:rPr>
        <w:t>0.2</w:t>
      </w:r>
    </w:p>
    <w:p w:rsidRPr="003D1975" w:rsidR="003D1975" w:rsidP="6F24FB8B" w:rsidRDefault="003D1975" w14:paraId="5BB37F77" w14:textId="785AF49F">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104</w:t>
      </w:r>
      <w:r>
        <w:tab/>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301</w:t>
      </w:r>
      <w:r>
        <w:tab/>
      </w:r>
      <w:r w:rsidRPr="6F24FB8B" w:rsidR="6F24FB8B">
        <w:rPr>
          <w:rFonts w:ascii="Calibri" w:hAnsi="Calibri" w:cs="Courier New"/>
          <w:sz w:val="18"/>
          <w:szCs w:val="18"/>
        </w:rPr>
        <w:t>US</w:t>
      </w:r>
      <w:r>
        <w:tab/>
      </w:r>
      <w:r>
        <w:tab/>
      </w:r>
      <w:r>
        <w:tab/>
      </w:r>
      <w:r w:rsidRPr="6F24FB8B" w:rsidR="6F24FB8B">
        <w:rPr>
          <w:rFonts w:ascii="Calibri" w:hAnsi="Calibri" w:cs="Courier New"/>
          <w:sz w:val="18"/>
          <w:szCs w:val="18"/>
        </w:rPr>
        <w:t>0.8</w:t>
      </w:r>
    </w:p>
    <w:p w:rsidRPr="003D1975" w:rsidR="003D1975" w:rsidP="6F24FB8B" w:rsidRDefault="003D1975" w14:paraId="0CDD1B28" w14:textId="40AA8FDE">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107</w:t>
      </w:r>
      <w:r>
        <w:tab/>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300</w:t>
      </w:r>
      <w:r>
        <w:tab/>
      </w:r>
      <w:r w:rsidRPr="6F24FB8B" w:rsidR="6F24FB8B">
        <w:rPr>
          <w:rFonts w:ascii="Calibri" w:hAnsi="Calibri" w:cs="Courier New"/>
          <w:sz w:val="18"/>
          <w:szCs w:val="18"/>
        </w:rPr>
        <w:t>Canada</w:t>
      </w:r>
      <w:r>
        <w:tab/>
      </w:r>
      <w:r>
        <w:tab/>
      </w:r>
      <w:r>
        <w:tab/>
      </w:r>
      <w:r w:rsidRPr="6F24FB8B" w:rsidR="6F24FB8B">
        <w:rPr>
          <w:rFonts w:ascii="Calibri" w:hAnsi="Calibri" w:cs="Courier New"/>
          <w:sz w:val="18"/>
          <w:szCs w:val="18"/>
        </w:rPr>
        <w:t>0.2</w:t>
      </w:r>
    </w:p>
    <w:p w:rsidRPr="003D1975" w:rsidR="003D1975" w:rsidP="6F24FB8B" w:rsidRDefault="003D1975" w14:paraId="7FDD9A3D" w14:textId="1024ADA8">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107</w:t>
      </w:r>
      <w:r>
        <w:tab/>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301</w:t>
      </w:r>
      <w:r>
        <w:tab/>
      </w:r>
      <w:r w:rsidRPr="6F24FB8B" w:rsidR="6F24FB8B">
        <w:rPr>
          <w:rFonts w:ascii="Calibri" w:hAnsi="Calibri" w:cs="Courier New"/>
          <w:sz w:val="18"/>
          <w:szCs w:val="18"/>
        </w:rPr>
        <w:t>US</w:t>
      </w:r>
      <w:r>
        <w:tab/>
      </w:r>
      <w:r>
        <w:tab/>
      </w:r>
      <w:r>
        <w:tab/>
      </w:r>
      <w:r w:rsidRPr="6F24FB8B" w:rsidR="6F24FB8B">
        <w:rPr>
          <w:rFonts w:ascii="Calibri" w:hAnsi="Calibri" w:cs="Courier New"/>
          <w:sz w:val="18"/>
          <w:szCs w:val="18"/>
        </w:rPr>
        <w:t>0.8</w:t>
      </w:r>
    </w:p>
    <w:p w:rsidRPr="003D1975" w:rsidR="003D1975" w:rsidP="6F24FB8B" w:rsidRDefault="003D1975" w14:paraId="2273C7E6" w14:textId="2AE1B176">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106</w:t>
      </w:r>
      <w:r>
        <w:tab/>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300</w:t>
      </w:r>
      <w:r>
        <w:tab/>
      </w:r>
      <w:r w:rsidRPr="6F24FB8B" w:rsidR="6F24FB8B">
        <w:rPr>
          <w:rFonts w:ascii="Calibri" w:hAnsi="Calibri" w:cs="Courier New"/>
          <w:sz w:val="18"/>
          <w:szCs w:val="18"/>
        </w:rPr>
        <w:t>Canada</w:t>
      </w:r>
      <w:r>
        <w:tab/>
      </w:r>
      <w:r>
        <w:tab/>
      </w:r>
      <w:r>
        <w:tab/>
      </w:r>
      <w:r w:rsidRPr="6F24FB8B" w:rsidR="6F24FB8B">
        <w:rPr>
          <w:rFonts w:ascii="Calibri" w:hAnsi="Calibri" w:cs="Courier New"/>
          <w:sz w:val="18"/>
          <w:szCs w:val="18"/>
        </w:rPr>
        <w:t>0.2</w:t>
      </w:r>
    </w:p>
    <w:p w:rsidRPr="003D1975" w:rsidR="003D1975" w:rsidP="6F24FB8B" w:rsidRDefault="003D1975" w14:paraId="1C0ABB5A" w14:textId="02FAF255">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106</w:t>
      </w:r>
      <w:r>
        <w:tab/>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301</w:t>
      </w:r>
      <w:r>
        <w:tab/>
      </w:r>
      <w:r w:rsidRPr="6F24FB8B" w:rsidR="6F24FB8B">
        <w:rPr>
          <w:rFonts w:ascii="Calibri" w:hAnsi="Calibri" w:cs="Courier New"/>
          <w:sz w:val="18"/>
          <w:szCs w:val="18"/>
        </w:rPr>
        <w:t>US</w:t>
      </w:r>
      <w:r>
        <w:tab/>
      </w:r>
      <w:r>
        <w:tab/>
      </w:r>
      <w:r>
        <w:tab/>
      </w:r>
      <w:r w:rsidRPr="6F24FB8B" w:rsidR="6F24FB8B">
        <w:rPr>
          <w:rFonts w:ascii="Calibri" w:hAnsi="Calibri" w:cs="Courier New"/>
          <w:sz w:val="18"/>
          <w:szCs w:val="18"/>
        </w:rPr>
        <w:t>0.8</w:t>
      </w:r>
    </w:p>
    <w:p w:rsidRPr="003D1975" w:rsidR="003D1975" w:rsidP="6F24FB8B" w:rsidRDefault="003D1975" w14:paraId="6061B736" w14:textId="48E081B3">
      <w:pPr>
        <w:pStyle w:val="Normal"/>
        <w:spacing w:after="0"/>
        <w:ind w:left="567" w:firstLine="0"/>
        <w:rPr>
          <w:rFonts w:ascii="Calibri" w:hAnsi="Calibri" w:cs="Courier New"/>
          <w:sz w:val="18"/>
          <w:szCs w:val="18"/>
        </w:rPr>
      </w:pPr>
    </w:p>
    <w:p w:rsidRPr="003D1975" w:rsidR="003D1975" w:rsidP="6F24FB8B" w:rsidRDefault="003D1975" w14:paraId="5830F4E4" w14:textId="16B702C2">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59CBAA77" w14:textId="3574A53F">
      <w:pPr>
        <w:pStyle w:val="Normal"/>
        <w:spacing w:after="0"/>
        <w:ind w:left="567" w:firstLine="0"/>
      </w:pPr>
      <w:r w:rsidRPr="6F24FB8B" w:rsidR="6F24FB8B">
        <w:rPr>
          <w:rFonts w:ascii="Calibri" w:hAnsi="Calibri" w:cs="Courier New"/>
          <w:sz w:val="18"/>
          <w:szCs w:val="18"/>
        </w:rPr>
        <w:t>ProportionsFromPrimaryToSecondaryProducts</w:t>
      </w:r>
    </w:p>
    <w:p w:rsidRPr="003D1975" w:rsidR="003D1975" w:rsidP="6F24FB8B" w:rsidRDefault="003D1975" w14:paraId="07BC2449" w14:textId="2DFF2601">
      <w:pPr>
        <w:pStyle w:val="Normal"/>
        <w:spacing w:after="0"/>
        <w:ind w:left="567" w:firstLine="0"/>
      </w:pPr>
      <w:r w:rsidRPr="6F24FB8B" w:rsidR="6F24FB8B">
        <w:rPr>
          <w:rFonts w:ascii="Calibri" w:hAnsi="Calibri" w:cs="Courier New"/>
          <w:sz w:val="18"/>
          <w:szCs w:val="18"/>
        </w:rPr>
        <w:t xml:space="preserve">&gt;&gt;Time Market Primary </w:t>
      </w:r>
      <w:proofErr w:type="spellStart"/>
      <w:r w:rsidRPr="6F24FB8B" w:rsidR="6F24FB8B">
        <w:rPr>
          <w:rFonts w:ascii="Calibri" w:hAnsi="Calibri" w:cs="Courier New"/>
          <w:sz w:val="18"/>
          <w:szCs w:val="18"/>
        </w:rPr>
        <w:t>Primary</w:t>
      </w:r>
      <w:proofErr w:type="spellEnd"/>
      <w:r w:rsidRPr="6F24FB8B" w:rsidR="6F24FB8B">
        <w:rPr>
          <w:rFonts w:ascii="Calibri" w:hAnsi="Calibri" w:cs="Courier New"/>
          <w:sz w:val="18"/>
          <w:szCs w:val="18"/>
        </w:rPr>
        <w:t xml:space="preserve">  Secondary </w:t>
      </w:r>
      <w:proofErr w:type="spellStart"/>
      <w:r w:rsidRPr="6F24FB8B" w:rsidR="6F24FB8B">
        <w:rPr>
          <w:rFonts w:ascii="Calibri" w:hAnsi="Calibri" w:cs="Courier New"/>
          <w:sz w:val="18"/>
          <w:szCs w:val="18"/>
        </w:rPr>
        <w:t>Secondary</w:t>
      </w:r>
      <w:proofErr w:type="spellEnd"/>
      <w:r w:rsidRPr="6F24FB8B" w:rsidR="6F24FB8B">
        <w:rPr>
          <w:rFonts w:ascii="Calibri" w:hAnsi="Calibri" w:cs="Courier New"/>
          <w:sz w:val="18"/>
          <w:szCs w:val="18"/>
        </w:rPr>
        <w:t xml:space="preserve"> </w:t>
      </w:r>
      <w:r>
        <w:tab/>
      </w:r>
      <w:r w:rsidRPr="6F24FB8B" w:rsidR="6F24FB8B">
        <w:rPr>
          <w:rFonts w:ascii="Calibri" w:hAnsi="Calibri" w:cs="Courier New"/>
          <w:sz w:val="18"/>
          <w:szCs w:val="18"/>
        </w:rPr>
        <w:t>Proportion</w:t>
      </w:r>
      <w:r>
        <w:tab/>
      </w:r>
      <w:r w:rsidRPr="6F24FB8B" w:rsidR="6F24FB8B">
        <w:rPr>
          <w:rFonts w:ascii="Calibri" w:hAnsi="Calibri" w:cs="Courier New"/>
          <w:sz w:val="18"/>
          <w:szCs w:val="18"/>
        </w:rPr>
        <w:t>Retirement  Parameter</w:t>
      </w:r>
      <w:r w:rsidRPr="6F24FB8B" w:rsidR="6F24FB8B">
        <w:rPr>
          <w:rFonts w:ascii="Calibri" w:hAnsi="Calibri" w:cs="Courier New"/>
          <w:sz w:val="18"/>
          <w:szCs w:val="18"/>
        </w:rPr>
        <w:t xml:space="preserve"> 1 Parameter 2</w:t>
      </w:r>
    </w:p>
    <w:p w:rsidRPr="003D1975" w:rsidR="003D1975" w:rsidP="6F24FB8B" w:rsidRDefault="003D1975" w14:paraId="5B7BC2B8" w14:textId="18FA1183">
      <w:pPr>
        <w:pStyle w:val="Normal"/>
        <w:spacing w:after="0"/>
        <w:ind w:left="567" w:firstLine="0"/>
      </w:pPr>
      <w:r w:rsidRPr="6F24FB8B" w:rsidR="6F24FB8B">
        <w:rPr>
          <w:rFonts w:ascii="Calibri" w:hAnsi="Calibri" w:cs="Courier New"/>
          <w:sz w:val="18"/>
          <w:szCs w:val="18"/>
        </w:rPr>
        <w:t xml:space="preserve">&gt;&gt;Start </w:t>
      </w:r>
      <w:r>
        <w:tab/>
      </w:r>
      <w:r w:rsidRPr="6F24FB8B" w:rsidR="6F24FB8B">
        <w:rPr>
          <w:rFonts w:ascii="Calibri" w:hAnsi="Calibri" w:cs="Courier New"/>
          <w:sz w:val="18"/>
          <w:szCs w:val="18"/>
        </w:rPr>
        <w:t xml:space="preserve">        Code</w:t>
      </w:r>
      <w:r>
        <w:tab/>
      </w:r>
      <w:r w:rsidRPr="6F24FB8B" w:rsidR="6F24FB8B">
        <w:rPr>
          <w:rFonts w:ascii="Calibri" w:hAnsi="Calibri" w:cs="Courier New"/>
          <w:sz w:val="18"/>
          <w:szCs w:val="18"/>
        </w:rPr>
        <w:t xml:space="preserve">     Name </w:t>
      </w:r>
      <w:r>
        <w:tab/>
      </w:r>
      <w:r w:rsidRPr="6F24FB8B" w:rsidR="6F24FB8B">
        <w:rPr>
          <w:rFonts w:ascii="Calibri" w:hAnsi="Calibri" w:cs="Courier New"/>
          <w:sz w:val="18"/>
          <w:szCs w:val="18"/>
        </w:rPr>
        <w:t xml:space="preserve">   Code</w:t>
      </w:r>
      <w:r>
        <w:tab/>
      </w:r>
      <w:r w:rsidRPr="6F24FB8B" w:rsidR="6F24FB8B">
        <w:rPr>
          <w:rFonts w:ascii="Calibri" w:hAnsi="Calibri" w:cs="Courier New"/>
          <w:sz w:val="18"/>
          <w:szCs w:val="18"/>
        </w:rPr>
        <w:t>Product</w:t>
      </w:r>
      <w:r>
        <w:tab/>
      </w:r>
      <w:r>
        <w:tab/>
      </w:r>
      <w:r>
        <w:tab/>
      </w:r>
      <w:r>
        <w:tab/>
      </w:r>
      <w:r w:rsidRPr="6F24FB8B" w:rsidR="6F24FB8B">
        <w:rPr>
          <w:rFonts w:ascii="Calibri" w:hAnsi="Calibri" w:cs="Courier New"/>
          <w:sz w:val="18"/>
          <w:szCs w:val="18"/>
        </w:rPr>
        <w:t>function</w:t>
      </w:r>
    </w:p>
    <w:p w:rsidRPr="003D1975" w:rsidR="003D1975" w:rsidP="6F24FB8B" w:rsidRDefault="003D1975" w14:paraId="12325B77" w14:textId="43538608">
      <w:pPr>
        <w:pStyle w:val="Normal"/>
        <w:spacing w:after="0"/>
        <w:ind w:left="567" w:firstLine="0"/>
      </w:pPr>
      <w:r w:rsidRPr="6F24FB8B" w:rsidR="6F24FB8B">
        <w:rPr>
          <w:rFonts w:ascii="Calibri" w:hAnsi="Calibri" w:cs="Courier New"/>
          <w:sz w:val="18"/>
          <w:szCs w:val="18"/>
        </w:rPr>
        <w:t xml:space="preserve">&gt;&gt;--------------- -------------------------------------------------------------- -------------------------------------------------------------- </w:t>
      </w:r>
      <w:r w:rsidRPr="6F24FB8B" w:rsidR="6F24FB8B">
        <w:rPr>
          <w:rFonts w:ascii="Calibri" w:hAnsi="Calibri" w:cs="Courier New"/>
          <w:sz w:val="18"/>
          <w:szCs w:val="18"/>
        </w:rPr>
        <w:t>----------</w:t>
      </w:r>
    </w:p>
    <w:p w:rsidRPr="003D1975" w:rsidR="003D1975" w:rsidP="6F24FB8B" w:rsidRDefault="003D1975" w14:paraId="354385CC" w14:textId="63B8B996">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 xml:space="preserve">105 </w:t>
      </w:r>
      <w:r>
        <w:tab/>
      </w:r>
      <w:r w:rsidRPr="6F24FB8B" w:rsidR="6F24FB8B">
        <w:rPr>
          <w:rFonts w:ascii="Calibri" w:hAnsi="Calibri" w:cs="Courier New"/>
          <w:sz w:val="18"/>
          <w:szCs w:val="18"/>
        </w:rPr>
        <w:t>Chips</w:t>
      </w:r>
      <w:r>
        <w:tab/>
      </w:r>
      <w:r w:rsidRPr="6F24FB8B" w:rsidR="6F24FB8B">
        <w:rPr>
          <w:rFonts w:ascii="Calibri" w:hAnsi="Calibri" w:cs="Courier New"/>
          <w:sz w:val="18"/>
          <w:szCs w:val="18"/>
        </w:rPr>
        <w:t>200</w:t>
      </w:r>
      <w:r>
        <w:tab/>
      </w:r>
      <w:r w:rsidRPr="6F24FB8B" w:rsidR="6F24FB8B">
        <w:rPr>
          <w:rFonts w:ascii="Calibri" w:hAnsi="Calibri" w:cs="Courier New"/>
          <w:sz w:val="18"/>
          <w:szCs w:val="18"/>
        </w:rPr>
        <w:t>Kraft_paper</w:t>
      </w:r>
      <w:r>
        <w:tab/>
      </w:r>
      <w:r>
        <w:tab/>
      </w:r>
      <w:r w:rsidRPr="6F24FB8B" w:rsidR="6F24FB8B">
        <w:rPr>
          <w:rFonts w:ascii="Calibri" w:hAnsi="Calibri" w:cs="Courier New"/>
          <w:sz w:val="18"/>
          <w:szCs w:val="18"/>
        </w:rPr>
        <w:t>0.25</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2</w:t>
      </w:r>
      <w:r>
        <w:tab/>
      </w:r>
      <w:r w:rsidRPr="6F24FB8B" w:rsidR="6F24FB8B">
        <w:rPr>
          <w:rFonts w:ascii="Calibri" w:hAnsi="Calibri" w:cs="Courier New"/>
          <w:sz w:val="18"/>
          <w:szCs w:val="18"/>
        </w:rPr>
        <w:t>-99</w:t>
      </w:r>
    </w:p>
    <w:p w:rsidRPr="003D1975" w:rsidR="003D1975" w:rsidP="6F24FB8B" w:rsidRDefault="003D1975" w14:paraId="0D2817E0" w14:textId="25482F41">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105</w:t>
      </w:r>
      <w:r>
        <w:tab/>
      </w:r>
      <w:r w:rsidRPr="6F24FB8B" w:rsidR="6F24FB8B">
        <w:rPr>
          <w:rFonts w:ascii="Calibri" w:hAnsi="Calibri" w:cs="Courier New"/>
          <w:sz w:val="18"/>
          <w:szCs w:val="18"/>
        </w:rPr>
        <w:t>Chips</w:t>
      </w:r>
      <w:r>
        <w:tab/>
      </w:r>
      <w:r w:rsidRPr="6F24FB8B" w:rsidR="6F24FB8B">
        <w:rPr>
          <w:rFonts w:ascii="Calibri" w:hAnsi="Calibri" w:cs="Courier New"/>
          <w:sz w:val="18"/>
          <w:szCs w:val="18"/>
        </w:rPr>
        <w:t>202</w:t>
      </w:r>
      <w:r>
        <w:tab/>
      </w:r>
      <w:r w:rsidRPr="6F24FB8B" w:rsidR="6F24FB8B">
        <w:rPr>
          <w:rFonts w:ascii="Calibri" w:hAnsi="Calibri" w:cs="Courier New"/>
          <w:sz w:val="18"/>
          <w:szCs w:val="18"/>
        </w:rPr>
        <w:t>Newsprint/packaging</w:t>
      </w:r>
      <w:r>
        <w:tab/>
      </w:r>
      <w:r w:rsidRPr="6F24FB8B" w:rsidR="6F24FB8B">
        <w:rPr>
          <w:rFonts w:ascii="Calibri" w:hAnsi="Calibri" w:cs="Courier New"/>
          <w:sz w:val="18"/>
          <w:szCs w:val="18"/>
        </w:rPr>
        <w:t>0.45</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2</w:t>
      </w:r>
      <w:r>
        <w:tab/>
      </w:r>
      <w:r w:rsidRPr="6F24FB8B" w:rsidR="6F24FB8B">
        <w:rPr>
          <w:rFonts w:ascii="Calibri" w:hAnsi="Calibri" w:cs="Courier New"/>
          <w:sz w:val="18"/>
          <w:szCs w:val="18"/>
        </w:rPr>
        <w:t>-99</w:t>
      </w:r>
    </w:p>
    <w:p w:rsidRPr="003D1975" w:rsidR="003D1975" w:rsidP="6F24FB8B" w:rsidRDefault="003D1975" w14:paraId="129B533C" w14:textId="48F62C12">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105</w:t>
      </w:r>
      <w:r>
        <w:tab/>
      </w:r>
      <w:r w:rsidRPr="6F24FB8B" w:rsidR="6F24FB8B">
        <w:rPr>
          <w:rFonts w:ascii="Calibri" w:hAnsi="Calibri" w:cs="Courier New"/>
          <w:sz w:val="18"/>
          <w:szCs w:val="18"/>
        </w:rPr>
        <w:t>Chips</w:t>
      </w:r>
      <w:r>
        <w:tab/>
      </w:r>
      <w:r w:rsidRPr="6F24FB8B" w:rsidR="6F24FB8B">
        <w:rPr>
          <w:rFonts w:ascii="Calibri" w:hAnsi="Calibri" w:cs="Courier New"/>
          <w:sz w:val="18"/>
          <w:szCs w:val="18"/>
        </w:rPr>
        <w:t>1003</w:t>
      </w:r>
      <w:r>
        <w:tab/>
      </w:r>
      <w:r w:rsidRPr="6F24FB8B" w:rsidR="6F24FB8B">
        <w:rPr>
          <w:rFonts w:ascii="Calibri" w:hAnsi="Calibri" w:cs="Courier New"/>
          <w:sz w:val="18"/>
          <w:szCs w:val="18"/>
        </w:rPr>
        <w:t>Effluent/Dump</w:t>
      </w:r>
      <w:r>
        <w:tab/>
      </w:r>
      <w:r>
        <w:tab/>
      </w:r>
      <w:r w:rsidRPr="6F24FB8B" w:rsidR="6F24FB8B">
        <w:rPr>
          <w:rFonts w:ascii="Calibri" w:hAnsi="Calibri" w:cs="Courier New"/>
          <w:sz w:val="18"/>
          <w:szCs w:val="18"/>
        </w:rPr>
        <w:t>0.3</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2</w:t>
      </w:r>
      <w:r>
        <w:tab/>
      </w:r>
      <w:r w:rsidRPr="6F24FB8B" w:rsidR="6F24FB8B">
        <w:rPr>
          <w:rFonts w:ascii="Calibri" w:hAnsi="Calibri" w:cs="Courier New"/>
          <w:sz w:val="18"/>
          <w:szCs w:val="18"/>
        </w:rPr>
        <w:t>-99</w:t>
      </w:r>
    </w:p>
    <w:p w:rsidRPr="003D1975" w:rsidR="003D1975" w:rsidP="6F24FB8B" w:rsidRDefault="003D1975" w14:paraId="02E47EB1" w14:textId="079FD733">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204</w:t>
      </w:r>
      <w:r>
        <w:tab/>
      </w:r>
      <w:r w:rsidRPr="6F24FB8B" w:rsidR="6F24FB8B">
        <w:rPr>
          <w:rFonts w:ascii="Calibri" w:hAnsi="Calibri" w:cs="Courier New"/>
          <w:sz w:val="18"/>
          <w:szCs w:val="18"/>
        </w:rPr>
        <w:t>Single_family_homes</w:t>
      </w:r>
      <w:r>
        <w:tab/>
      </w:r>
      <w:r w:rsidRPr="6F24FB8B" w:rsidR="6F24FB8B">
        <w:rPr>
          <w:rFonts w:ascii="Calibri" w:hAnsi="Calibri" w:cs="Courier New"/>
          <w:sz w:val="18"/>
          <w:szCs w:val="18"/>
        </w:rPr>
        <w:t>0.25</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90</w:t>
      </w:r>
      <w:r>
        <w:tab/>
      </w:r>
      <w:r w:rsidRPr="6F24FB8B" w:rsidR="6F24FB8B">
        <w:rPr>
          <w:rFonts w:ascii="Calibri" w:hAnsi="Calibri" w:cs="Courier New"/>
          <w:sz w:val="18"/>
          <w:szCs w:val="18"/>
        </w:rPr>
        <w:t>-99</w:t>
      </w:r>
    </w:p>
    <w:p w:rsidRPr="003D1975" w:rsidR="003D1975" w:rsidP="6F24FB8B" w:rsidRDefault="003D1975" w14:paraId="1BA2CBFF" w14:textId="455B39AD">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205</w:t>
      </w:r>
      <w:r>
        <w:tab/>
      </w:r>
      <w:r w:rsidRPr="6F24FB8B" w:rsidR="6F24FB8B">
        <w:rPr>
          <w:rFonts w:ascii="Calibri" w:hAnsi="Calibri" w:cs="Courier New"/>
          <w:sz w:val="18"/>
          <w:szCs w:val="18"/>
        </w:rPr>
        <w:t>Multi_family_homes</w:t>
      </w:r>
      <w:r>
        <w:tab/>
      </w:r>
      <w:r w:rsidRPr="6F24FB8B" w:rsidR="6F24FB8B">
        <w:rPr>
          <w:rFonts w:ascii="Calibri" w:hAnsi="Calibri" w:cs="Courier New"/>
          <w:sz w:val="18"/>
          <w:szCs w:val="18"/>
        </w:rPr>
        <w:t>0.02</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75</w:t>
      </w:r>
      <w:r>
        <w:tab/>
      </w:r>
      <w:r w:rsidRPr="6F24FB8B" w:rsidR="6F24FB8B">
        <w:rPr>
          <w:rFonts w:ascii="Calibri" w:hAnsi="Calibri" w:cs="Courier New"/>
          <w:sz w:val="18"/>
          <w:szCs w:val="18"/>
        </w:rPr>
        <w:t>-99</w:t>
      </w:r>
    </w:p>
    <w:p w:rsidRPr="003D1975" w:rsidR="003D1975" w:rsidP="6F24FB8B" w:rsidRDefault="003D1975" w14:paraId="4B4EE330" w14:textId="2BB85F65">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206</w:t>
      </w:r>
      <w:r>
        <w:tab/>
      </w:r>
      <w:proofErr w:type="spellStart"/>
      <w:r w:rsidRPr="6F24FB8B" w:rsidR="6F24FB8B">
        <w:rPr>
          <w:rFonts w:ascii="Calibri" w:hAnsi="Calibri" w:cs="Courier New"/>
          <w:sz w:val="18"/>
          <w:szCs w:val="18"/>
        </w:rPr>
        <w:t>Furniture_and_manf_goods</w:t>
      </w:r>
      <w:proofErr w:type="spellEnd"/>
      <w:r w:rsidRPr="6F24FB8B" w:rsidR="6F24FB8B">
        <w:rPr>
          <w:rFonts w:ascii="Calibri" w:hAnsi="Calibri" w:cs="Courier New"/>
          <w:sz w:val="18"/>
          <w:szCs w:val="18"/>
        </w:rPr>
        <w:t xml:space="preserve"> </w:t>
      </w:r>
      <w:r>
        <w:tab/>
      </w:r>
      <w:r w:rsidRPr="6F24FB8B" w:rsidR="6F24FB8B">
        <w:rPr>
          <w:rFonts w:ascii="Calibri" w:hAnsi="Calibri" w:cs="Courier New"/>
          <w:sz w:val="18"/>
          <w:szCs w:val="18"/>
        </w:rPr>
        <w:t>0.1</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38</w:t>
      </w:r>
      <w:r>
        <w:tab/>
      </w:r>
      <w:r w:rsidRPr="6F24FB8B" w:rsidR="6F24FB8B">
        <w:rPr>
          <w:rFonts w:ascii="Calibri" w:hAnsi="Calibri" w:cs="Courier New"/>
          <w:sz w:val="18"/>
          <w:szCs w:val="18"/>
        </w:rPr>
        <w:t>-99</w:t>
      </w:r>
    </w:p>
    <w:p w:rsidRPr="003D1975" w:rsidR="003D1975" w:rsidP="6F24FB8B" w:rsidRDefault="003D1975" w14:paraId="2BDB30C1" w14:textId="2DC9F36B">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207</w:t>
      </w:r>
      <w:r>
        <w:tab/>
      </w:r>
      <w:r w:rsidRPr="6F24FB8B" w:rsidR="6F24FB8B">
        <w:rPr>
          <w:rFonts w:ascii="Calibri" w:hAnsi="Calibri" w:cs="Courier New"/>
          <w:sz w:val="18"/>
          <w:szCs w:val="18"/>
        </w:rPr>
        <w:t>Repairs_and_maintenance</w:t>
      </w:r>
      <w:r>
        <w:tab/>
      </w:r>
      <w:r w:rsidRPr="6F24FB8B" w:rsidR="6F24FB8B">
        <w:rPr>
          <w:rFonts w:ascii="Calibri" w:hAnsi="Calibri" w:cs="Courier New"/>
          <w:sz w:val="18"/>
          <w:szCs w:val="18"/>
        </w:rPr>
        <w:t>0.25</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30</w:t>
      </w:r>
      <w:r>
        <w:tab/>
      </w:r>
      <w:r w:rsidRPr="6F24FB8B" w:rsidR="6F24FB8B">
        <w:rPr>
          <w:rFonts w:ascii="Calibri" w:hAnsi="Calibri" w:cs="Courier New"/>
          <w:sz w:val="18"/>
          <w:szCs w:val="18"/>
        </w:rPr>
        <w:t>-99</w:t>
      </w:r>
    </w:p>
    <w:p w:rsidRPr="003D1975" w:rsidR="003D1975" w:rsidP="6F24FB8B" w:rsidRDefault="003D1975" w14:paraId="53F361AD" w14:textId="5973FD3E">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208</w:t>
      </w:r>
      <w:r>
        <w:tab/>
      </w:r>
      <w:r w:rsidRPr="6F24FB8B" w:rsidR="6F24FB8B">
        <w:rPr>
          <w:rFonts w:ascii="Calibri" w:hAnsi="Calibri" w:cs="Courier New"/>
          <w:sz w:val="18"/>
          <w:szCs w:val="18"/>
        </w:rPr>
        <w:t>Commercial_buildings</w:t>
      </w:r>
      <w:r>
        <w:tab/>
      </w:r>
      <w:r w:rsidRPr="6F24FB8B" w:rsidR="6F24FB8B">
        <w:rPr>
          <w:rFonts w:ascii="Calibri" w:hAnsi="Calibri" w:cs="Courier New"/>
          <w:sz w:val="18"/>
          <w:szCs w:val="18"/>
        </w:rPr>
        <w:t>0.08</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75</w:t>
      </w:r>
      <w:r>
        <w:tab/>
      </w:r>
      <w:r w:rsidRPr="6F24FB8B" w:rsidR="6F24FB8B">
        <w:rPr>
          <w:rFonts w:ascii="Calibri" w:hAnsi="Calibri" w:cs="Courier New"/>
          <w:sz w:val="18"/>
          <w:szCs w:val="18"/>
        </w:rPr>
        <w:t>-99</w:t>
      </w:r>
    </w:p>
    <w:p w:rsidRPr="003D1975" w:rsidR="003D1975" w:rsidP="6F24FB8B" w:rsidRDefault="003D1975" w14:paraId="132CA915" w14:textId="105253BA">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209</w:t>
      </w:r>
      <w:r>
        <w:tab/>
      </w:r>
      <w:r w:rsidRPr="6F24FB8B" w:rsidR="6F24FB8B">
        <w:rPr>
          <w:rFonts w:ascii="Calibri" w:hAnsi="Calibri" w:cs="Courier New"/>
          <w:sz w:val="18"/>
          <w:szCs w:val="18"/>
        </w:rPr>
        <w:t>Shipping</w:t>
      </w:r>
      <w:r>
        <w:tab/>
      </w:r>
      <w:r>
        <w:tab/>
      </w:r>
      <w:r>
        <w:tab/>
      </w:r>
      <w:r w:rsidRPr="6F24FB8B" w:rsidR="6F24FB8B">
        <w:rPr>
          <w:rFonts w:ascii="Calibri" w:hAnsi="Calibri" w:cs="Courier New"/>
          <w:sz w:val="18"/>
          <w:szCs w:val="18"/>
        </w:rPr>
        <w:t>0.1</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2</w:t>
      </w:r>
      <w:r>
        <w:tab/>
      </w:r>
      <w:r w:rsidRPr="6F24FB8B" w:rsidR="6F24FB8B">
        <w:rPr>
          <w:rFonts w:ascii="Calibri" w:hAnsi="Calibri" w:cs="Courier New"/>
          <w:sz w:val="18"/>
          <w:szCs w:val="18"/>
        </w:rPr>
        <w:t>-99</w:t>
      </w:r>
    </w:p>
    <w:p w:rsidRPr="003D1975" w:rsidR="003D1975" w:rsidP="6F24FB8B" w:rsidRDefault="003D1975" w14:paraId="05FBC95A" w14:textId="3252ABC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210</w:t>
      </w:r>
      <w:r>
        <w:tab/>
      </w:r>
      <w:r w:rsidRPr="6F24FB8B" w:rsidR="6F24FB8B">
        <w:rPr>
          <w:rFonts w:ascii="Calibri" w:hAnsi="Calibri" w:cs="Courier New"/>
          <w:sz w:val="18"/>
          <w:szCs w:val="18"/>
        </w:rPr>
        <w:t>Other_use</w:t>
      </w:r>
      <w:r>
        <w:tab/>
      </w:r>
      <w:r>
        <w:tab/>
      </w:r>
      <w:r w:rsidRPr="6F24FB8B" w:rsidR="6F24FB8B">
        <w:rPr>
          <w:rFonts w:ascii="Calibri" w:hAnsi="Calibri" w:cs="Courier New"/>
          <w:sz w:val="18"/>
          <w:szCs w:val="18"/>
        </w:rPr>
        <w:t>0.14</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38</w:t>
      </w:r>
      <w:r>
        <w:tab/>
      </w:r>
      <w:r w:rsidRPr="6F24FB8B" w:rsidR="6F24FB8B">
        <w:rPr>
          <w:rFonts w:ascii="Calibri" w:hAnsi="Calibri" w:cs="Courier New"/>
          <w:sz w:val="18"/>
          <w:szCs w:val="18"/>
        </w:rPr>
        <w:t>-99</w:t>
      </w:r>
    </w:p>
    <w:p w:rsidRPr="003D1975" w:rsidR="003D1975" w:rsidP="6F24FB8B" w:rsidRDefault="003D1975" w14:paraId="26B09980" w14:textId="56C49224">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1000</w:t>
      </w:r>
      <w:r>
        <w:tab/>
      </w:r>
      <w:r w:rsidRPr="6F24FB8B" w:rsidR="6F24FB8B">
        <w:rPr>
          <w:rFonts w:ascii="Calibri" w:hAnsi="Calibri" w:cs="Courier New"/>
          <w:sz w:val="18"/>
          <w:szCs w:val="18"/>
        </w:rPr>
        <w:t>LandfillWood</w:t>
      </w:r>
      <w:r>
        <w:tab/>
      </w:r>
      <w:r>
        <w:tab/>
      </w:r>
      <w:r w:rsidRPr="6F24FB8B" w:rsidR="6F24FB8B">
        <w:rPr>
          <w:rFonts w:ascii="Calibri" w:hAnsi="Calibri" w:cs="Courier New"/>
          <w:sz w:val="18"/>
          <w:szCs w:val="18"/>
        </w:rPr>
        <w:t>0.06</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20</w:t>
      </w:r>
      <w:r>
        <w:tab/>
      </w:r>
      <w:r w:rsidRPr="6F24FB8B" w:rsidR="6F24FB8B">
        <w:rPr>
          <w:rFonts w:ascii="Calibri" w:hAnsi="Calibri" w:cs="Courier New"/>
          <w:sz w:val="18"/>
          <w:szCs w:val="18"/>
        </w:rPr>
        <w:t>-99</w:t>
      </w:r>
    </w:p>
    <w:p w:rsidRPr="003D1975" w:rsidR="003D1975" w:rsidP="6F24FB8B" w:rsidRDefault="003D1975" w14:paraId="15F35ABF" w14:textId="26745C3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105</w:t>
      </w:r>
      <w:r>
        <w:tab/>
      </w:r>
      <w:r w:rsidRPr="6F24FB8B" w:rsidR="6F24FB8B">
        <w:rPr>
          <w:rFonts w:ascii="Calibri" w:hAnsi="Calibri" w:cs="Courier New"/>
          <w:sz w:val="18"/>
          <w:szCs w:val="18"/>
        </w:rPr>
        <w:t>Chips</w:t>
      </w:r>
      <w:r>
        <w:tab/>
      </w:r>
      <w:r w:rsidRPr="6F24FB8B" w:rsidR="6F24FB8B">
        <w:rPr>
          <w:rFonts w:ascii="Calibri" w:hAnsi="Calibri" w:cs="Courier New"/>
          <w:sz w:val="18"/>
          <w:szCs w:val="18"/>
        </w:rPr>
        <w:t>400</w:t>
      </w:r>
      <w:r>
        <w:tab/>
      </w:r>
      <w:r w:rsidRPr="6F24FB8B" w:rsidR="6F24FB8B">
        <w:rPr>
          <w:rFonts w:ascii="Calibri" w:hAnsi="Calibri" w:cs="Courier New"/>
          <w:sz w:val="18"/>
          <w:szCs w:val="18"/>
        </w:rPr>
        <w:t>Kraft_paper</w:t>
      </w:r>
      <w:r>
        <w:tab/>
      </w:r>
      <w:r>
        <w:tab/>
      </w:r>
      <w:r w:rsidRPr="6F24FB8B" w:rsidR="6F24FB8B">
        <w:rPr>
          <w:rFonts w:ascii="Calibri" w:hAnsi="Calibri" w:cs="Courier New"/>
          <w:sz w:val="18"/>
          <w:szCs w:val="18"/>
        </w:rPr>
        <w:t>0.45</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2</w:t>
      </w:r>
      <w:r>
        <w:tab/>
      </w:r>
      <w:r w:rsidRPr="6F24FB8B" w:rsidR="6F24FB8B">
        <w:rPr>
          <w:rFonts w:ascii="Calibri" w:hAnsi="Calibri" w:cs="Courier New"/>
          <w:sz w:val="18"/>
          <w:szCs w:val="18"/>
        </w:rPr>
        <w:t>-99</w:t>
      </w:r>
    </w:p>
    <w:p w:rsidRPr="003D1975" w:rsidR="003D1975" w:rsidP="6F24FB8B" w:rsidRDefault="003D1975" w14:paraId="416BE7AC" w14:textId="20A2A72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105</w:t>
      </w:r>
      <w:r>
        <w:tab/>
      </w:r>
      <w:r w:rsidRPr="6F24FB8B" w:rsidR="6F24FB8B">
        <w:rPr>
          <w:rFonts w:ascii="Calibri" w:hAnsi="Calibri" w:cs="Courier New"/>
          <w:sz w:val="18"/>
          <w:szCs w:val="18"/>
        </w:rPr>
        <w:t>Chips</w:t>
      </w:r>
      <w:r>
        <w:tab/>
      </w:r>
      <w:r w:rsidRPr="6F24FB8B" w:rsidR="6F24FB8B">
        <w:rPr>
          <w:rFonts w:ascii="Calibri" w:hAnsi="Calibri" w:cs="Courier New"/>
          <w:sz w:val="18"/>
          <w:szCs w:val="18"/>
        </w:rPr>
        <w:t>1003</w:t>
      </w:r>
      <w:r>
        <w:tab/>
      </w:r>
      <w:r w:rsidRPr="6F24FB8B" w:rsidR="6F24FB8B">
        <w:rPr>
          <w:rFonts w:ascii="Calibri" w:hAnsi="Calibri" w:cs="Courier New"/>
          <w:sz w:val="18"/>
          <w:szCs w:val="18"/>
        </w:rPr>
        <w:t>Effluent</w:t>
      </w:r>
      <w:r>
        <w:tab/>
      </w:r>
      <w:r>
        <w:tab/>
      </w:r>
      <w:r>
        <w:tab/>
      </w:r>
      <w:r w:rsidRPr="6F24FB8B" w:rsidR="6F24FB8B">
        <w:rPr>
          <w:rFonts w:ascii="Calibri" w:hAnsi="Calibri" w:cs="Courier New"/>
          <w:sz w:val="18"/>
          <w:szCs w:val="18"/>
        </w:rPr>
        <w:t>0.05</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2</w:t>
      </w:r>
      <w:r>
        <w:tab/>
      </w:r>
      <w:r w:rsidRPr="6F24FB8B" w:rsidR="6F24FB8B">
        <w:rPr>
          <w:rFonts w:ascii="Calibri" w:hAnsi="Calibri" w:cs="Courier New"/>
          <w:sz w:val="18"/>
          <w:szCs w:val="18"/>
        </w:rPr>
        <w:t>-99</w:t>
      </w:r>
    </w:p>
    <w:p w:rsidRPr="003D1975" w:rsidR="003D1975" w:rsidP="6F24FB8B" w:rsidRDefault="003D1975" w14:paraId="67E70FDD" w14:textId="00941925">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105</w:t>
      </w:r>
      <w:r>
        <w:tab/>
      </w:r>
      <w:r w:rsidRPr="6F24FB8B" w:rsidR="6F24FB8B">
        <w:rPr>
          <w:rFonts w:ascii="Calibri" w:hAnsi="Calibri" w:cs="Courier New"/>
          <w:sz w:val="18"/>
          <w:szCs w:val="18"/>
        </w:rPr>
        <w:t>Chips</w:t>
      </w:r>
      <w:r>
        <w:tab/>
      </w:r>
      <w:r w:rsidRPr="6F24FB8B" w:rsidR="6F24FB8B">
        <w:rPr>
          <w:rFonts w:ascii="Calibri" w:hAnsi="Calibri" w:cs="Courier New"/>
          <w:sz w:val="18"/>
          <w:szCs w:val="18"/>
        </w:rPr>
        <w:t>1002</w:t>
      </w:r>
      <w:r>
        <w:tab/>
      </w:r>
      <w:r w:rsidRPr="6F24FB8B" w:rsidR="6F24FB8B">
        <w:rPr>
          <w:rFonts w:ascii="Calibri" w:hAnsi="Calibri" w:cs="Courier New"/>
          <w:sz w:val="18"/>
          <w:szCs w:val="18"/>
        </w:rPr>
        <w:t>CombustionFuel</w:t>
      </w:r>
      <w:r>
        <w:tab/>
      </w:r>
      <w:r>
        <w:tab/>
      </w:r>
      <w:r w:rsidRPr="6F24FB8B" w:rsidR="6F24FB8B">
        <w:rPr>
          <w:rFonts w:ascii="Calibri" w:hAnsi="Calibri" w:cs="Courier New"/>
          <w:sz w:val="18"/>
          <w:szCs w:val="18"/>
        </w:rPr>
        <w:t>0.5</w:t>
      </w:r>
      <w:r>
        <w:tab/>
      </w:r>
      <w:r w:rsidRPr="6F24FB8B" w:rsidR="6F24FB8B">
        <w:rPr>
          <w:rFonts w:ascii="Calibri" w:hAnsi="Calibri" w:cs="Courier New"/>
          <w:sz w:val="18"/>
          <w:szCs w:val="18"/>
        </w:rPr>
        <w:t>instant</w:t>
      </w:r>
      <w:r>
        <w:tab/>
      </w:r>
      <w:r>
        <w:tab/>
      </w:r>
      <w:r w:rsidRPr="6F24FB8B" w:rsidR="6F24FB8B">
        <w:rPr>
          <w:rFonts w:ascii="Calibri" w:hAnsi="Calibri" w:cs="Courier New"/>
          <w:sz w:val="18"/>
          <w:szCs w:val="18"/>
        </w:rPr>
        <w:t>-99</w:t>
      </w:r>
      <w:r>
        <w:tab/>
      </w:r>
      <w:r w:rsidRPr="6F24FB8B" w:rsidR="6F24FB8B">
        <w:rPr>
          <w:rFonts w:ascii="Calibri" w:hAnsi="Calibri" w:cs="Courier New"/>
          <w:sz w:val="18"/>
          <w:szCs w:val="18"/>
        </w:rPr>
        <w:t>-99</w:t>
      </w:r>
    </w:p>
    <w:p w:rsidRPr="003D1975" w:rsidR="003D1975" w:rsidP="6F24FB8B" w:rsidRDefault="003D1975" w14:paraId="19BC92AE" w14:textId="05BA8B12">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204</w:t>
      </w:r>
      <w:r>
        <w:tab/>
      </w:r>
      <w:r w:rsidRPr="6F24FB8B" w:rsidR="6F24FB8B">
        <w:rPr>
          <w:rFonts w:ascii="Calibri" w:hAnsi="Calibri" w:cs="Courier New"/>
          <w:sz w:val="18"/>
          <w:szCs w:val="18"/>
        </w:rPr>
        <w:t>Single_family_homes</w:t>
      </w:r>
      <w:r>
        <w:tab/>
      </w:r>
      <w:r w:rsidRPr="6F24FB8B" w:rsidR="6F24FB8B">
        <w:rPr>
          <w:rFonts w:ascii="Calibri" w:hAnsi="Calibri" w:cs="Courier New"/>
          <w:sz w:val="18"/>
          <w:szCs w:val="18"/>
        </w:rPr>
        <w:t>0.25</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90</w:t>
      </w:r>
      <w:r>
        <w:tab/>
      </w:r>
      <w:r w:rsidRPr="6F24FB8B" w:rsidR="6F24FB8B">
        <w:rPr>
          <w:rFonts w:ascii="Calibri" w:hAnsi="Calibri" w:cs="Courier New"/>
          <w:sz w:val="18"/>
          <w:szCs w:val="18"/>
        </w:rPr>
        <w:t>-99</w:t>
      </w:r>
    </w:p>
    <w:p w:rsidRPr="003D1975" w:rsidR="003D1975" w:rsidP="6F24FB8B" w:rsidRDefault="003D1975" w14:paraId="7491BACC" w14:textId="6CDDD04D">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rsidRPr="6F24FB8B" w:rsidR="6F24FB8B">
        <w:rPr>
          <w:rFonts w:ascii="Calibri" w:hAnsi="Calibri" w:cs="Courier New"/>
          <w:sz w:val="18"/>
          <w:szCs w:val="18"/>
        </w:rPr>
        <w:t>205</w:t>
      </w:r>
      <w:r>
        <w:tab/>
      </w:r>
      <w:r w:rsidRPr="6F24FB8B" w:rsidR="6F24FB8B">
        <w:rPr>
          <w:rFonts w:ascii="Calibri" w:hAnsi="Calibri" w:cs="Courier New"/>
          <w:sz w:val="18"/>
          <w:szCs w:val="18"/>
        </w:rPr>
        <w:t>Multi_family_homes</w:t>
      </w:r>
      <w:r>
        <w:tab/>
      </w:r>
      <w:r w:rsidRPr="6F24FB8B" w:rsidR="6F24FB8B">
        <w:rPr>
          <w:rFonts w:ascii="Calibri" w:hAnsi="Calibri" w:cs="Courier New"/>
          <w:sz w:val="18"/>
          <w:szCs w:val="18"/>
        </w:rPr>
        <w:t>0.02</w:t>
      </w:r>
      <w:r>
        <w:tab/>
      </w:r>
      <w:r w:rsidRPr="6F24FB8B" w:rsidR="6F24FB8B">
        <w:rPr>
          <w:rFonts w:ascii="Calibri" w:hAnsi="Calibri" w:cs="Courier New"/>
          <w:sz w:val="18"/>
          <w:szCs w:val="18"/>
        </w:rPr>
        <w:t>exponential</w:t>
      </w:r>
      <w:r>
        <w:tab/>
      </w:r>
      <w:r w:rsidRPr="6F24FB8B" w:rsidR="6F24FB8B">
        <w:rPr>
          <w:rFonts w:ascii="Calibri" w:hAnsi="Calibri" w:cs="Courier New"/>
          <w:sz w:val="18"/>
          <w:szCs w:val="18"/>
        </w:rPr>
        <w:t>75</w:t>
      </w:r>
      <w:r>
        <w:tab/>
      </w:r>
      <w:r w:rsidRPr="6F24FB8B" w:rsidR="6F24FB8B">
        <w:rPr>
          <w:rFonts w:ascii="Calibri" w:hAnsi="Calibri" w:cs="Courier New"/>
          <w:sz w:val="18"/>
          <w:szCs w:val="18"/>
        </w:rPr>
        <w:t>-99</w:t>
      </w:r>
    </w:p>
    <w:p w:rsidRPr="003D1975" w:rsidR="003D1975" w:rsidP="6F24FB8B" w:rsidRDefault="003D1975" w14:paraId="7D6D1AD3" w14:textId="7D7D0C4D">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134F7804" w14:textId="7E97C744">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0705FA8B" w14:textId="45E01F57">
      <w:pPr>
        <w:pStyle w:val="Normal"/>
        <w:spacing w:after="0"/>
        <w:ind w:left="567" w:firstLine="0"/>
      </w:pPr>
      <w:r w:rsidRPr="6F24FB8B" w:rsidR="6F24FB8B">
        <w:rPr>
          <w:rFonts w:ascii="Calibri" w:hAnsi="Calibri" w:cs="Courier New"/>
          <w:sz w:val="18"/>
          <w:szCs w:val="18"/>
        </w:rPr>
        <w:t>ProportionsFromSecondaryProductsToRetirementOptions</w:t>
      </w:r>
    </w:p>
    <w:p w:rsidRPr="003D1975" w:rsidR="003D1975" w:rsidP="6F24FB8B" w:rsidRDefault="003D1975" w14:paraId="65E04F47" w14:textId="289CC5F9">
      <w:pPr>
        <w:pStyle w:val="Normal"/>
        <w:spacing w:after="0"/>
        <w:ind w:left="567" w:firstLine="0"/>
      </w:pPr>
      <w:r w:rsidRPr="6F24FB8B" w:rsidR="6F24FB8B">
        <w:rPr>
          <w:rFonts w:ascii="Calibri" w:hAnsi="Calibri" w:cs="Courier New"/>
          <w:sz w:val="18"/>
          <w:szCs w:val="18"/>
        </w:rPr>
        <w:t xml:space="preserve">&gt;&gt;Time Market Secondary </w:t>
      </w:r>
      <w:r>
        <w:tab/>
      </w:r>
      <w:r w:rsidRPr="6F24FB8B" w:rsidR="6F24FB8B">
        <w:rPr>
          <w:rFonts w:ascii="Calibri" w:hAnsi="Calibri" w:cs="Courier New"/>
          <w:sz w:val="18"/>
          <w:szCs w:val="18"/>
        </w:rPr>
        <w:t>Secondary</w:t>
      </w:r>
      <w:r>
        <w:tab/>
      </w:r>
      <w:r>
        <w:tab/>
      </w:r>
      <w:r w:rsidRPr="6F24FB8B" w:rsidR="6F24FB8B">
        <w:rPr>
          <w:rFonts w:ascii="Calibri" w:hAnsi="Calibri" w:cs="Courier New"/>
          <w:sz w:val="18"/>
          <w:szCs w:val="18"/>
        </w:rPr>
        <w:t>Retirement</w:t>
      </w:r>
      <w:r>
        <w:tab/>
      </w:r>
      <w:r w:rsidRPr="6F24FB8B" w:rsidR="6F24FB8B">
        <w:rPr>
          <w:rFonts w:ascii="Calibri" w:hAnsi="Calibri" w:cs="Courier New"/>
          <w:sz w:val="18"/>
          <w:szCs w:val="18"/>
        </w:rPr>
        <w:t>Retirement</w:t>
      </w:r>
      <w:r>
        <w:tab/>
      </w:r>
      <w:r w:rsidRPr="6F24FB8B" w:rsidR="6F24FB8B">
        <w:rPr>
          <w:rFonts w:ascii="Calibri" w:hAnsi="Calibri" w:cs="Courier New"/>
          <w:sz w:val="18"/>
          <w:szCs w:val="18"/>
        </w:rPr>
        <w:t>Retirement</w:t>
      </w:r>
    </w:p>
    <w:p w:rsidRPr="003D1975" w:rsidR="003D1975" w:rsidP="6F24FB8B" w:rsidRDefault="003D1975" w14:paraId="705AB707" w14:textId="0514F488">
      <w:pPr>
        <w:pStyle w:val="Normal"/>
        <w:spacing w:after="0"/>
        <w:ind w:left="567" w:firstLine="0"/>
        <w:rPr>
          <w:rFonts w:ascii="Calibri" w:hAnsi="Calibri" w:cs="Courier New"/>
          <w:sz w:val="18"/>
          <w:szCs w:val="18"/>
        </w:rPr>
      </w:pPr>
      <w:r w:rsidRPr="6F24FB8B" w:rsidR="6F24FB8B">
        <w:rPr>
          <w:rFonts w:ascii="Calibri" w:hAnsi="Calibri" w:cs="Courier New"/>
          <w:sz w:val="18"/>
          <w:szCs w:val="18"/>
        </w:rPr>
        <w:t>&gt;&gt;</w:t>
      </w:r>
      <w:r>
        <w:tab/>
      </w:r>
      <w:r w:rsidRPr="6F24FB8B" w:rsidR="6F24FB8B">
        <w:rPr>
          <w:rFonts w:ascii="Calibri" w:hAnsi="Calibri" w:cs="Courier New"/>
          <w:sz w:val="18"/>
          <w:szCs w:val="18"/>
        </w:rPr>
        <w:t xml:space="preserve">      Code (From) </w:t>
      </w:r>
      <w:r>
        <w:tab/>
      </w:r>
      <w:r w:rsidRPr="6F24FB8B" w:rsidR="6F24FB8B">
        <w:rPr>
          <w:rFonts w:ascii="Calibri" w:hAnsi="Calibri" w:cs="Courier New"/>
          <w:sz w:val="18"/>
          <w:szCs w:val="18"/>
        </w:rPr>
        <w:t>Product (From)</w:t>
      </w:r>
      <w:r>
        <w:tab/>
      </w:r>
      <w:r>
        <w:tab/>
      </w:r>
      <w:proofErr w:type="gramStart"/>
      <w:r w:rsidRPr="6F24FB8B" w:rsidR="6F24FB8B">
        <w:rPr>
          <w:rFonts w:ascii="Calibri" w:hAnsi="Calibri" w:cs="Courier New"/>
          <w:sz w:val="18"/>
          <w:szCs w:val="18"/>
        </w:rPr>
        <w:t>Code(</w:t>
      </w:r>
      <w:proofErr w:type="gramEnd"/>
      <w:r w:rsidRPr="6F24FB8B" w:rsidR="6F24FB8B">
        <w:rPr>
          <w:rFonts w:ascii="Calibri" w:hAnsi="Calibri" w:cs="Courier New"/>
          <w:sz w:val="18"/>
          <w:szCs w:val="18"/>
        </w:rPr>
        <w:t>To)</w:t>
      </w:r>
      <w:r>
        <w:tab/>
      </w:r>
      <w:r>
        <w:tab/>
      </w:r>
      <w:proofErr w:type="gramStart"/>
      <w:r w:rsidRPr="6F24FB8B" w:rsidR="6F24FB8B">
        <w:rPr>
          <w:rFonts w:ascii="Calibri" w:hAnsi="Calibri" w:cs="Courier New"/>
          <w:sz w:val="18"/>
          <w:szCs w:val="18"/>
        </w:rPr>
        <w:t>Name(</w:t>
      </w:r>
      <w:proofErr w:type="gramEnd"/>
      <w:r w:rsidRPr="6F24FB8B" w:rsidR="6F24FB8B">
        <w:rPr>
          <w:rFonts w:ascii="Calibri" w:hAnsi="Calibri" w:cs="Courier New"/>
          <w:sz w:val="18"/>
          <w:szCs w:val="18"/>
        </w:rPr>
        <w:t xml:space="preserve">To) </w:t>
      </w:r>
      <w:r>
        <w:tab/>
      </w:r>
      <w:proofErr w:type="spellStart"/>
      <w:r w:rsidRPr="6F24FB8B" w:rsidR="6F24FB8B">
        <w:rPr>
          <w:rFonts w:ascii="Calibri" w:hAnsi="Calibri" w:cs="Courier New"/>
          <w:sz w:val="18"/>
          <w:szCs w:val="18"/>
        </w:rPr>
        <w:t>Proportion_X</w:t>
      </w:r>
      <w:proofErr w:type="spellEnd"/>
    </w:p>
    <w:p w:rsidRPr="003D1975" w:rsidR="003D1975" w:rsidP="6F24FB8B" w:rsidRDefault="003D1975" w14:paraId="38E93908" w14:textId="33A98583">
      <w:pPr>
        <w:pStyle w:val="Normal"/>
        <w:spacing w:after="0"/>
        <w:ind w:left="567" w:firstLine="0"/>
      </w:pPr>
      <w:r w:rsidRPr="6F24FB8B" w:rsidR="6F24FB8B">
        <w:rPr>
          <w:rFonts w:ascii="Calibri" w:hAnsi="Calibri" w:cs="Courier New"/>
          <w:sz w:val="18"/>
          <w:szCs w:val="18"/>
        </w:rPr>
        <w:t>&gt;&gt;----------------------------------------------------------- -------------------------------------------------------------- ---------------------------------</w:t>
      </w:r>
    </w:p>
    <w:p w:rsidRPr="003D1975" w:rsidR="003D1975" w:rsidP="6F24FB8B" w:rsidRDefault="003D1975" w14:paraId="6495D83C" w14:textId="3FBCED7F">
      <w:pPr>
        <w:pStyle w:val="Normal"/>
        <w:spacing w:after="0"/>
        <w:ind w:left="567" w:firstLine="0"/>
      </w:pPr>
      <w:r w:rsidRPr="6F24FB8B" w:rsidR="6F24FB8B">
        <w:rPr>
          <w:rFonts w:ascii="Calibri" w:hAnsi="Calibri" w:cs="Courier New"/>
          <w:sz w:val="18"/>
          <w:szCs w:val="18"/>
        </w:rPr>
        <w:t>0 300</w:t>
      </w:r>
      <w:r>
        <w:tab/>
      </w:r>
      <w:r w:rsidRPr="6F24FB8B" w:rsidR="6F24FB8B">
        <w:rPr>
          <w:rFonts w:ascii="Calibri" w:hAnsi="Calibri" w:cs="Courier New"/>
          <w:sz w:val="18"/>
          <w:szCs w:val="18"/>
        </w:rPr>
        <w:t>200</w:t>
      </w:r>
      <w:r>
        <w:tab/>
      </w:r>
      <w:r>
        <w:tab/>
      </w:r>
      <w:r w:rsidRPr="6F24FB8B" w:rsidR="6F24FB8B">
        <w:rPr>
          <w:rFonts w:ascii="Calibri" w:hAnsi="Calibri" w:cs="Courier New"/>
          <w:sz w:val="18"/>
          <w:szCs w:val="18"/>
        </w:rPr>
        <w:t>Kraft_paper</w:t>
      </w:r>
      <w:r>
        <w:tab/>
      </w:r>
      <w:r>
        <w:tab/>
      </w:r>
      <w:r w:rsidRPr="6F24FB8B" w:rsidR="6F24FB8B">
        <w:rPr>
          <w:rFonts w:ascii="Calibri" w:hAnsi="Calibri" w:cs="Courier New"/>
          <w:sz w:val="18"/>
          <w:szCs w:val="18"/>
        </w:rPr>
        <w:t>1004</w:t>
      </w:r>
      <w:r>
        <w:tab/>
      </w:r>
      <w:r>
        <w:tab/>
      </w:r>
      <w:r w:rsidRPr="6F24FB8B" w:rsidR="6F24FB8B">
        <w:rPr>
          <w:rFonts w:ascii="Calibri" w:hAnsi="Calibri" w:cs="Courier New"/>
          <w:sz w:val="18"/>
          <w:szCs w:val="18"/>
        </w:rPr>
        <w:t>LandfillPaper</w:t>
      </w:r>
      <w:r>
        <w:tab/>
      </w:r>
      <w:r w:rsidRPr="6F24FB8B" w:rsidR="6F24FB8B">
        <w:rPr>
          <w:rFonts w:ascii="Calibri" w:hAnsi="Calibri" w:cs="Courier New"/>
          <w:sz w:val="18"/>
          <w:szCs w:val="18"/>
        </w:rPr>
        <w:t>0.75</w:t>
      </w:r>
    </w:p>
    <w:p w:rsidRPr="003D1975" w:rsidR="003D1975" w:rsidP="6F24FB8B" w:rsidRDefault="003D1975" w14:paraId="6C3848EE" w14:textId="581D566D">
      <w:pPr>
        <w:pStyle w:val="Normal"/>
        <w:spacing w:after="0"/>
        <w:ind w:left="567" w:firstLine="0"/>
      </w:pPr>
      <w:r w:rsidRPr="6F24FB8B" w:rsidR="6F24FB8B">
        <w:rPr>
          <w:rFonts w:ascii="Calibri" w:hAnsi="Calibri" w:cs="Courier New"/>
          <w:sz w:val="18"/>
          <w:szCs w:val="18"/>
        </w:rPr>
        <w:t>0 300</w:t>
      </w:r>
      <w:r>
        <w:tab/>
      </w:r>
      <w:r w:rsidRPr="6F24FB8B" w:rsidR="6F24FB8B">
        <w:rPr>
          <w:rFonts w:ascii="Calibri" w:hAnsi="Calibri" w:cs="Courier New"/>
          <w:sz w:val="18"/>
          <w:szCs w:val="18"/>
        </w:rPr>
        <w:t>200</w:t>
      </w:r>
      <w:r>
        <w:tab/>
      </w:r>
      <w:r>
        <w:tab/>
      </w:r>
      <w:r w:rsidRPr="6F24FB8B" w:rsidR="6F24FB8B">
        <w:rPr>
          <w:rFonts w:ascii="Calibri" w:hAnsi="Calibri" w:cs="Courier New"/>
          <w:sz w:val="18"/>
          <w:szCs w:val="18"/>
        </w:rPr>
        <w:t>Kraft_paper</w:t>
      </w:r>
      <w:r>
        <w:tab/>
      </w:r>
      <w:r>
        <w:tab/>
      </w:r>
      <w:r w:rsidRPr="6F24FB8B" w:rsidR="6F24FB8B">
        <w:rPr>
          <w:rFonts w:ascii="Calibri" w:hAnsi="Calibri" w:cs="Courier New"/>
          <w:sz w:val="18"/>
          <w:szCs w:val="18"/>
        </w:rPr>
        <w:t>1005</w:t>
      </w:r>
      <w:r>
        <w:tab/>
      </w:r>
      <w:r>
        <w:tab/>
      </w:r>
      <w:r w:rsidRPr="6F24FB8B" w:rsidR="6F24FB8B">
        <w:rPr>
          <w:rFonts w:ascii="Calibri" w:hAnsi="Calibri" w:cs="Courier New"/>
          <w:sz w:val="18"/>
          <w:szCs w:val="18"/>
        </w:rPr>
        <w:t>Fuel</w:t>
      </w:r>
      <w:r>
        <w:tab/>
      </w:r>
      <w:r>
        <w:tab/>
      </w:r>
      <w:r w:rsidRPr="6F24FB8B" w:rsidR="6F24FB8B">
        <w:rPr>
          <w:rFonts w:ascii="Calibri" w:hAnsi="Calibri" w:cs="Courier New"/>
          <w:sz w:val="18"/>
          <w:szCs w:val="18"/>
        </w:rPr>
        <w:t>0.25</w:t>
      </w:r>
    </w:p>
    <w:p w:rsidRPr="003D1975" w:rsidR="003D1975" w:rsidP="6F24FB8B" w:rsidRDefault="003D1975" w14:paraId="7D158EAB" w14:textId="32AE2448">
      <w:pPr>
        <w:pStyle w:val="Normal"/>
        <w:spacing w:after="0"/>
        <w:ind w:left="567" w:firstLine="0"/>
      </w:pPr>
      <w:r w:rsidRPr="6F24FB8B" w:rsidR="6F24FB8B">
        <w:rPr>
          <w:rFonts w:ascii="Calibri" w:hAnsi="Calibri" w:cs="Courier New"/>
          <w:sz w:val="18"/>
          <w:szCs w:val="18"/>
        </w:rPr>
        <w:t>0 300</w:t>
      </w:r>
      <w:r>
        <w:tab/>
      </w:r>
      <w:r w:rsidRPr="6F24FB8B" w:rsidR="6F24FB8B">
        <w:rPr>
          <w:rFonts w:ascii="Calibri" w:hAnsi="Calibri" w:cs="Courier New"/>
          <w:sz w:val="18"/>
          <w:szCs w:val="18"/>
        </w:rPr>
        <w:t>202</w:t>
      </w:r>
      <w:r>
        <w:tab/>
      </w:r>
      <w:r>
        <w:tab/>
      </w:r>
      <w:r w:rsidRPr="6F24FB8B" w:rsidR="6F24FB8B">
        <w:rPr>
          <w:rFonts w:ascii="Calibri" w:hAnsi="Calibri" w:cs="Courier New"/>
          <w:sz w:val="18"/>
          <w:szCs w:val="18"/>
        </w:rPr>
        <w:t>Newsprint/packaging</w:t>
      </w:r>
      <w:r>
        <w:tab/>
      </w:r>
      <w:r w:rsidRPr="6F24FB8B" w:rsidR="6F24FB8B">
        <w:rPr>
          <w:rFonts w:ascii="Calibri" w:hAnsi="Calibri" w:cs="Courier New"/>
          <w:sz w:val="18"/>
          <w:szCs w:val="18"/>
        </w:rPr>
        <w:t>1004</w:t>
      </w:r>
      <w:r>
        <w:tab/>
      </w:r>
      <w:r>
        <w:tab/>
      </w:r>
      <w:r w:rsidRPr="6F24FB8B" w:rsidR="6F24FB8B">
        <w:rPr>
          <w:rFonts w:ascii="Calibri" w:hAnsi="Calibri" w:cs="Courier New"/>
          <w:sz w:val="18"/>
          <w:szCs w:val="18"/>
        </w:rPr>
        <w:t>LandfillPaper</w:t>
      </w:r>
      <w:r>
        <w:tab/>
      </w:r>
      <w:r w:rsidRPr="6F24FB8B" w:rsidR="6F24FB8B">
        <w:rPr>
          <w:rFonts w:ascii="Calibri" w:hAnsi="Calibri" w:cs="Courier New"/>
          <w:sz w:val="18"/>
          <w:szCs w:val="18"/>
        </w:rPr>
        <w:t>1.0</w:t>
      </w:r>
    </w:p>
    <w:p w:rsidRPr="003D1975" w:rsidR="003D1975" w:rsidP="6F24FB8B" w:rsidRDefault="003D1975" w14:paraId="70AFA936" w14:textId="56C27A40">
      <w:pPr>
        <w:pStyle w:val="Normal"/>
        <w:spacing w:after="0"/>
        <w:ind w:left="567" w:firstLine="0"/>
      </w:pPr>
      <w:r w:rsidRPr="6F24FB8B" w:rsidR="6F24FB8B">
        <w:rPr>
          <w:rFonts w:ascii="Calibri" w:hAnsi="Calibri" w:cs="Courier New"/>
          <w:sz w:val="18"/>
          <w:szCs w:val="18"/>
        </w:rPr>
        <w:t>0 300</w:t>
      </w:r>
      <w:r>
        <w:tab/>
      </w:r>
      <w:r w:rsidRPr="6F24FB8B" w:rsidR="6F24FB8B">
        <w:rPr>
          <w:rFonts w:ascii="Calibri" w:hAnsi="Calibri" w:cs="Courier New"/>
          <w:sz w:val="18"/>
          <w:szCs w:val="18"/>
        </w:rPr>
        <w:t>204</w:t>
      </w:r>
      <w:r>
        <w:tab/>
      </w:r>
      <w:r>
        <w:tab/>
      </w:r>
      <w:r w:rsidRPr="6F24FB8B" w:rsidR="6F24FB8B">
        <w:rPr>
          <w:rFonts w:ascii="Calibri" w:hAnsi="Calibri" w:cs="Courier New"/>
          <w:sz w:val="18"/>
          <w:szCs w:val="18"/>
        </w:rPr>
        <w:t>Single_family_homes</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0.8</w:t>
      </w:r>
    </w:p>
    <w:p w:rsidRPr="003D1975" w:rsidR="003D1975" w:rsidP="6F24FB8B" w:rsidRDefault="003D1975" w14:paraId="14C7AA4C" w14:textId="36EB52F9">
      <w:pPr>
        <w:pStyle w:val="Normal"/>
        <w:spacing w:after="0"/>
        <w:ind w:left="567" w:firstLine="0"/>
      </w:pPr>
      <w:r w:rsidRPr="6F24FB8B" w:rsidR="6F24FB8B">
        <w:rPr>
          <w:rFonts w:ascii="Calibri" w:hAnsi="Calibri" w:cs="Courier New"/>
          <w:sz w:val="18"/>
          <w:szCs w:val="18"/>
        </w:rPr>
        <w:t>0 300</w:t>
      </w:r>
      <w:r>
        <w:tab/>
      </w:r>
      <w:r w:rsidRPr="6F24FB8B" w:rsidR="6F24FB8B">
        <w:rPr>
          <w:rFonts w:ascii="Calibri" w:hAnsi="Calibri" w:cs="Courier New"/>
          <w:sz w:val="18"/>
          <w:szCs w:val="18"/>
        </w:rPr>
        <w:t>204</w:t>
      </w:r>
      <w:r>
        <w:tab/>
      </w:r>
      <w:r>
        <w:tab/>
      </w:r>
      <w:r w:rsidRPr="6F24FB8B" w:rsidR="6F24FB8B">
        <w:rPr>
          <w:rFonts w:ascii="Calibri" w:hAnsi="Calibri" w:cs="Courier New"/>
          <w:sz w:val="18"/>
          <w:szCs w:val="18"/>
        </w:rPr>
        <w:t>Single_family_homes</w:t>
      </w:r>
      <w:r>
        <w:tab/>
      </w:r>
      <w:r w:rsidRPr="6F24FB8B" w:rsidR="6F24FB8B">
        <w:rPr>
          <w:rFonts w:ascii="Calibri" w:hAnsi="Calibri" w:cs="Courier New"/>
          <w:sz w:val="18"/>
          <w:szCs w:val="18"/>
        </w:rPr>
        <w:t>1005</w:t>
      </w:r>
      <w:r>
        <w:tab/>
      </w:r>
      <w:r>
        <w:tab/>
      </w:r>
      <w:r w:rsidRPr="6F24FB8B" w:rsidR="6F24FB8B">
        <w:rPr>
          <w:rFonts w:ascii="Calibri" w:hAnsi="Calibri" w:cs="Courier New"/>
          <w:sz w:val="18"/>
          <w:szCs w:val="18"/>
        </w:rPr>
        <w:t>Fuel</w:t>
      </w:r>
      <w:r>
        <w:tab/>
      </w:r>
      <w:r>
        <w:tab/>
      </w:r>
      <w:r w:rsidRPr="6F24FB8B" w:rsidR="6F24FB8B">
        <w:rPr>
          <w:rFonts w:ascii="Calibri" w:hAnsi="Calibri" w:cs="Courier New"/>
          <w:sz w:val="18"/>
          <w:szCs w:val="18"/>
        </w:rPr>
        <w:t>0.2</w:t>
      </w:r>
    </w:p>
    <w:p w:rsidRPr="003D1975" w:rsidR="003D1975" w:rsidP="6F24FB8B" w:rsidRDefault="003D1975" w14:paraId="3AB4E23A" w14:textId="2D8D0314">
      <w:pPr>
        <w:pStyle w:val="Normal"/>
        <w:spacing w:after="0"/>
        <w:ind w:left="567" w:firstLine="0"/>
      </w:pPr>
      <w:r w:rsidRPr="6F24FB8B" w:rsidR="6F24FB8B">
        <w:rPr>
          <w:rFonts w:ascii="Calibri" w:hAnsi="Calibri" w:cs="Courier New"/>
          <w:sz w:val="18"/>
          <w:szCs w:val="18"/>
        </w:rPr>
        <w:t>0 300</w:t>
      </w:r>
      <w:r>
        <w:tab/>
      </w:r>
      <w:r w:rsidRPr="6F24FB8B" w:rsidR="6F24FB8B">
        <w:rPr>
          <w:rFonts w:ascii="Calibri" w:hAnsi="Calibri" w:cs="Courier New"/>
          <w:sz w:val="18"/>
          <w:szCs w:val="18"/>
        </w:rPr>
        <w:t>205</w:t>
      </w:r>
      <w:r>
        <w:tab/>
      </w:r>
      <w:r>
        <w:tab/>
      </w:r>
      <w:r w:rsidRPr="6F24FB8B" w:rsidR="6F24FB8B">
        <w:rPr>
          <w:rFonts w:ascii="Calibri" w:hAnsi="Calibri" w:cs="Courier New"/>
          <w:sz w:val="18"/>
          <w:szCs w:val="18"/>
        </w:rPr>
        <w:t>Multi_family_homes</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0.8</w:t>
      </w:r>
    </w:p>
    <w:p w:rsidRPr="003D1975" w:rsidR="003D1975" w:rsidP="6F24FB8B" w:rsidRDefault="003D1975" w14:paraId="33FA92F8" w14:textId="57AB62B8">
      <w:pPr>
        <w:pStyle w:val="Normal"/>
        <w:spacing w:after="0"/>
        <w:ind w:left="567" w:firstLine="0"/>
      </w:pPr>
      <w:r w:rsidRPr="6F24FB8B" w:rsidR="6F24FB8B">
        <w:rPr>
          <w:rFonts w:ascii="Calibri" w:hAnsi="Calibri" w:cs="Courier New"/>
          <w:sz w:val="18"/>
          <w:szCs w:val="18"/>
        </w:rPr>
        <w:t>0 300</w:t>
      </w:r>
      <w:r>
        <w:tab/>
      </w:r>
      <w:r w:rsidRPr="6F24FB8B" w:rsidR="6F24FB8B">
        <w:rPr>
          <w:rFonts w:ascii="Calibri" w:hAnsi="Calibri" w:cs="Courier New"/>
          <w:sz w:val="18"/>
          <w:szCs w:val="18"/>
        </w:rPr>
        <w:t>205</w:t>
      </w:r>
      <w:r>
        <w:tab/>
      </w:r>
      <w:r>
        <w:tab/>
      </w:r>
      <w:r w:rsidRPr="6F24FB8B" w:rsidR="6F24FB8B">
        <w:rPr>
          <w:rFonts w:ascii="Calibri" w:hAnsi="Calibri" w:cs="Courier New"/>
          <w:sz w:val="18"/>
          <w:szCs w:val="18"/>
        </w:rPr>
        <w:t>Multi_family_homes</w:t>
      </w:r>
      <w:r>
        <w:tab/>
      </w:r>
      <w:r w:rsidRPr="6F24FB8B" w:rsidR="6F24FB8B">
        <w:rPr>
          <w:rFonts w:ascii="Calibri" w:hAnsi="Calibri" w:cs="Courier New"/>
          <w:sz w:val="18"/>
          <w:szCs w:val="18"/>
        </w:rPr>
        <w:t>1005</w:t>
      </w:r>
      <w:r>
        <w:tab/>
      </w:r>
      <w:r>
        <w:tab/>
      </w:r>
      <w:r w:rsidRPr="6F24FB8B" w:rsidR="6F24FB8B">
        <w:rPr>
          <w:rFonts w:ascii="Calibri" w:hAnsi="Calibri" w:cs="Courier New"/>
          <w:sz w:val="18"/>
          <w:szCs w:val="18"/>
        </w:rPr>
        <w:t>Fuel</w:t>
      </w:r>
      <w:r>
        <w:tab/>
      </w:r>
      <w:r>
        <w:tab/>
      </w:r>
      <w:r w:rsidRPr="6F24FB8B" w:rsidR="6F24FB8B">
        <w:rPr>
          <w:rFonts w:ascii="Calibri" w:hAnsi="Calibri" w:cs="Courier New"/>
          <w:sz w:val="18"/>
          <w:szCs w:val="18"/>
        </w:rPr>
        <w:t>0.2</w:t>
      </w:r>
    </w:p>
    <w:p w:rsidRPr="003D1975" w:rsidR="003D1975" w:rsidP="6F24FB8B" w:rsidRDefault="003D1975" w14:paraId="4CFFA1B0" w14:textId="41618E3D">
      <w:pPr>
        <w:pStyle w:val="Normal"/>
        <w:suppressLineNumbers w:val="0"/>
        <w:bidi w:val="0"/>
        <w:spacing w:before="0" w:beforeAutospacing="off" w:after="0" w:afterAutospacing="off" w:line="259" w:lineRule="auto"/>
        <w:ind w:left="567" w:right="0"/>
        <w:jc w:val="left"/>
      </w:pPr>
      <w:r w:rsidRPr="6F24FB8B" w:rsidR="6F24FB8B">
        <w:rPr>
          <w:rFonts w:ascii="Calibri" w:hAnsi="Calibri" w:cs="Courier New"/>
          <w:sz w:val="18"/>
          <w:szCs w:val="18"/>
        </w:rPr>
        <w:t>....</w:t>
      </w:r>
    </w:p>
    <w:p w:rsidRPr="003D1975" w:rsidR="003D1975" w:rsidP="6F24FB8B" w:rsidRDefault="003D1975" w14:paraId="00352266" w14:textId="620EF4BB">
      <w:pPr>
        <w:pStyle w:val="Normal"/>
        <w:spacing w:after="0"/>
        <w:ind w:left="567" w:firstLine="0"/>
      </w:pPr>
      <w:r w:rsidRPr="6F24FB8B" w:rsidR="6F24FB8B">
        <w:rPr>
          <w:rFonts w:ascii="Calibri" w:hAnsi="Calibri" w:cs="Courier New"/>
          <w:sz w:val="18"/>
          <w:szCs w:val="18"/>
        </w:rPr>
        <w:t>0 301</w:t>
      </w:r>
      <w:r>
        <w:tab/>
      </w:r>
      <w:r w:rsidRPr="6F24FB8B" w:rsidR="6F24FB8B">
        <w:rPr>
          <w:rFonts w:ascii="Calibri" w:hAnsi="Calibri" w:cs="Courier New"/>
          <w:sz w:val="18"/>
          <w:szCs w:val="18"/>
        </w:rPr>
        <w:t>204</w:t>
      </w:r>
      <w:r>
        <w:tab/>
      </w:r>
      <w:r>
        <w:tab/>
      </w:r>
      <w:r w:rsidRPr="6F24FB8B" w:rsidR="6F24FB8B">
        <w:rPr>
          <w:rFonts w:ascii="Calibri" w:hAnsi="Calibri" w:cs="Courier New"/>
          <w:sz w:val="18"/>
          <w:szCs w:val="18"/>
        </w:rPr>
        <w:t>Single_family_homes</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0.8</w:t>
      </w:r>
    </w:p>
    <w:p w:rsidRPr="003D1975" w:rsidR="003D1975" w:rsidP="6F24FB8B" w:rsidRDefault="003D1975" w14:paraId="6991679E" w14:textId="73351273">
      <w:pPr>
        <w:pStyle w:val="Normal"/>
        <w:spacing w:after="0"/>
        <w:ind w:left="567" w:firstLine="0"/>
      </w:pPr>
      <w:r w:rsidRPr="6F24FB8B" w:rsidR="6F24FB8B">
        <w:rPr>
          <w:rFonts w:ascii="Calibri" w:hAnsi="Calibri" w:cs="Courier New"/>
          <w:sz w:val="18"/>
          <w:szCs w:val="18"/>
        </w:rPr>
        <w:t>0 301</w:t>
      </w:r>
      <w:r>
        <w:tab/>
      </w:r>
      <w:r w:rsidRPr="6F24FB8B" w:rsidR="6F24FB8B">
        <w:rPr>
          <w:rFonts w:ascii="Calibri" w:hAnsi="Calibri" w:cs="Courier New"/>
          <w:sz w:val="18"/>
          <w:szCs w:val="18"/>
        </w:rPr>
        <w:t>204</w:t>
      </w:r>
      <w:r>
        <w:tab/>
      </w:r>
      <w:r>
        <w:tab/>
      </w:r>
      <w:r w:rsidRPr="6F24FB8B" w:rsidR="6F24FB8B">
        <w:rPr>
          <w:rFonts w:ascii="Calibri" w:hAnsi="Calibri" w:cs="Courier New"/>
          <w:sz w:val="18"/>
          <w:szCs w:val="18"/>
        </w:rPr>
        <w:t>Single_family_homes</w:t>
      </w:r>
      <w:r>
        <w:tab/>
      </w:r>
      <w:r w:rsidRPr="6F24FB8B" w:rsidR="6F24FB8B">
        <w:rPr>
          <w:rFonts w:ascii="Calibri" w:hAnsi="Calibri" w:cs="Courier New"/>
          <w:sz w:val="18"/>
          <w:szCs w:val="18"/>
        </w:rPr>
        <w:t>1005</w:t>
      </w:r>
      <w:r>
        <w:tab/>
      </w:r>
      <w:r>
        <w:tab/>
      </w:r>
      <w:r w:rsidRPr="6F24FB8B" w:rsidR="6F24FB8B">
        <w:rPr>
          <w:rFonts w:ascii="Calibri" w:hAnsi="Calibri" w:cs="Courier New"/>
          <w:sz w:val="18"/>
          <w:szCs w:val="18"/>
        </w:rPr>
        <w:t>Fuel</w:t>
      </w:r>
      <w:r>
        <w:tab/>
      </w:r>
      <w:r>
        <w:tab/>
      </w:r>
      <w:r w:rsidRPr="6F24FB8B" w:rsidR="6F24FB8B">
        <w:rPr>
          <w:rFonts w:ascii="Calibri" w:hAnsi="Calibri" w:cs="Courier New"/>
          <w:sz w:val="18"/>
          <w:szCs w:val="18"/>
        </w:rPr>
        <w:t>0.2</w:t>
      </w:r>
    </w:p>
    <w:p w:rsidRPr="003D1975" w:rsidR="003D1975" w:rsidP="6F24FB8B" w:rsidRDefault="003D1975" w14:paraId="732E113F" w14:textId="0ABE43AC">
      <w:pPr>
        <w:pStyle w:val="Normal"/>
        <w:spacing w:after="0"/>
        <w:ind w:left="567" w:firstLine="0"/>
      </w:pPr>
      <w:r w:rsidRPr="6F24FB8B" w:rsidR="6F24FB8B">
        <w:rPr>
          <w:rFonts w:ascii="Calibri" w:hAnsi="Calibri" w:cs="Courier New"/>
          <w:sz w:val="18"/>
          <w:szCs w:val="18"/>
        </w:rPr>
        <w:t>0 301</w:t>
      </w:r>
      <w:r>
        <w:tab/>
      </w:r>
      <w:r w:rsidRPr="6F24FB8B" w:rsidR="6F24FB8B">
        <w:rPr>
          <w:rFonts w:ascii="Calibri" w:hAnsi="Calibri" w:cs="Courier New"/>
          <w:sz w:val="18"/>
          <w:szCs w:val="18"/>
        </w:rPr>
        <w:t>205</w:t>
      </w:r>
      <w:r>
        <w:tab/>
      </w:r>
      <w:r>
        <w:tab/>
      </w:r>
      <w:r w:rsidRPr="6F24FB8B" w:rsidR="6F24FB8B">
        <w:rPr>
          <w:rFonts w:ascii="Calibri" w:hAnsi="Calibri" w:cs="Courier New"/>
          <w:sz w:val="18"/>
          <w:szCs w:val="18"/>
        </w:rPr>
        <w:t>Multi_family_homes</w:t>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0.8</w:t>
      </w:r>
    </w:p>
    <w:p w:rsidRPr="003D1975" w:rsidR="003D1975" w:rsidP="6F24FB8B" w:rsidRDefault="003D1975" w14:paraId="35DB77C6" w14:textId="7C1E51E2">
      <w:pPr>
        <w:pStyle w:val="Normal"/>
        <w:spacing w:after="0"/>
        <w:ind w:left="567" w:firstLine="0"/>
      </w:pPr>
      <w:r w:rsidRPr="6F24FB8B" w:rsidR="6F24FB8B">
        <w:rPr>
          <w:rFonts w:ascii="Calibri" w:hAnsi="Calibri" w:cs="Courier New"/>
          <w:sz w:val="18"/>
          <w:szCs w:val="18"/>
        </w:rPr>
        <w:t>0 301</w:t>
      </w:r>
      <w:r>
        <w:tab/>
      </w:r>
      <w:r w:rsidRPr="6F24FB8B" w:rsidR="6F24FB8B">
        <w:rPr>
          <w:rFonts w:ascii="Calibri" w:hAnsi="Calibri" w:cs="Courier New"/>
          <w:sz w:val="18"/>
          <w:szCs w:val="18"/>
        </w:rPr>
        <w:t>205</w:t>
      </w:r>
      <w:r>
        <w:tab/>
      </w:r>
      <w:r>
        <w:tab/>
      </w:r>
      <w:r w:rsidRPr="6F24FB8B" w:rsidR="6F24FB8B">
        <w:rPr>
          <w:rFonts w:ascii="Calibri" w:hAnsi="Calibri" w:cs="Courier New"/>
          <w:sz w:val="18"/>
          <w:szCs w:val="18"/>
        </w:rPr>
        <w:t>Multi_family_homes</w:t>
      </w:r>
      <w:r>
        <w:tab/>
      </w:r>
      <w:r w:rsidRPr="6F24FB8B" w:rsidR="6F24FB8B">
        <w:rPr>
          <w:rFonts w:ascii="Calibri" w:hAnsi="Calibri" w:cs="Courier New"/>
          <w:sz w:val="18"/>
          <w:szCs w:val="18"/>
        </w:rPr>
        <w:t>1005</w:t>
      </w:r>
      <w:r>
        <w:tab/>
      </w:r>
      <w:r>
        <w:tab/>
      </w:r>
      <w:r w:rsidRPr="6F24FB8B" w:rsidR="6F24FB8B">
        <w:rPr>
          <w:rFonts w:ascii="Calibri" w:hAnsi="Calibri" w:cs="Courier New"/>
          <w:sz w:val="18"/>
          <w:szCs w:val="18"/>
        </w:rPr>
        <w:t>Fuel</w:t>
      </w:r>
      <w:r>
        <w:tab/>
      </w:r>
      <w:r>
        <w:tab/>
      </w:r>
      <w:r w:rsidRPr="6F24FB8B" w:rsidR="6F24FB8B">
        <w:rPr>
          <w:rFonts w:ascii="Calibri" w:hAnsi="Calibri" w:cs="Courier New"/>
          <w:sz w:val="18"/>
          <w:szCs w:val="18"/>
        </w:rPr>
        <w:t>0.2</w:t>
      </w:r>
    </w:p>
    <w:p w:rsidRPr="003D1975" w:rsidR="003D1975" w:rsidP="6F24FB8B" w:rsidRDefault="003D1975" w14:paraId="5884F4A9" w14:textId="4745A725">
      <w:pPr>
        <w:pStyle w:val="Normal"/>
        <w:spacing w:after="0"/>
        <w:ind w:left="567" w:firstLine="0"/>
      </w:pPr>
      <w:r w:rsidRPr="6F24FB8B" w:rsidR="6F24FB8B">
        <w:rPr>
          <w:rFonts w:ascii="Calibri" w:hAnsi="Calibri" w:cs="Courier New"/>
          <w:sz w:val="18"/>
          <w:szCs w:val="18"/>
        </w:rPr>
        <w:t>0 301</w:t>
      </w:r>
      <w:r>
        <w:tab/>
      </w:r>
      <w:r w:rsidRPr="6F24FB8B" w:rsidR="6F24FB8B">
        <w:rPr>
          <w:rFonts w:ascii="Calibri" w:hAnsi="Calibri" w:cs="Courier New"/>
          <w:sz w:val="18"/>
          <w:szCs w:val="18"/>
        </w:rPr>
        <w:t>209</w:t>
      </w:r>
      <w:r>
        <w:tab/>
      </w:r>
      <w:r>
        <w:tab/>
      </w:r>
      <w:r w:rsidRPr="6F24FB8B" w:rsidR="6F24FB8B">
        <w:rPr>
          <w:rFonts w:ascii="Calibri" w:hAnsi="Calibri" w:cs="Courier New"/>
          <w:sz w:val="18"/>
          <w:szCs w:val="18"/>
        </w:rPr>
        <w:t>Shipping</w:t>
      </w:r>
      <w:r>
        <w:tab/>
      </w:r>
      <w:r>
        <w:tab/>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1</w:t>
      </w:r>
    </w:p>
    <w:p w:rsidRPr="003D1975" w:rsidR="003D1975" w:rsidP="6F24FB8B" w:rsidRDefault="003D1975" w14:paraId="11BBC0B2" w14:textId="6979D670">
      <w:pPr>
        <w:pStyle w:val="Normal"/>
        <w:spacing w:after="0"/>
        <w:ind w:left="567" w:firstLine="0"/>
      </w:pPr>
      <w:r w:rsidRPr="6F24FB8B" w:rsidR="6F24FB8B">
        <w:rPr>
          <w:rFonts w:ascii="Calibri" w:hAnsi="Calibri" w:cs="Courier New"/>
          <w:sz w:val="18"/>
          <w:szCs w:val="18"/>
        </w:rPr>
        <w:t>0 301</w:t>
      </w:r>
      <w:r>
        <w:tab/>
      </w:r>
      <w:r w:rsidRPr="6F24FB8B" w:rsidR="6F24FB8B">
        <w:rPr>
          <w:rFonts w:ascii="Calibri" w:hAnsi="Calibri" w:cs="Courier New"/>
          <w:sz w:val="18"/>
          <w:szCs w:val="18"/>
        </w:rPr>
        <w:t>210</w:t>
      </w:r>
      <w:r>
        <w:tab/>
      </w:r>
      <w:r>
        <w:tab/>
      </w:r>
      <w:r w:rsidRPr="6F24FB8B" w:rsidR="6F24FB8B">
        <w:rPr>
          <w:rFonts w:ascii="Calibri" w:hAnsi="Calibri" w:cs="Courier New"/>
          <w:sz w:val="18"/>
          <w:szCs w:val="18"/>
        </w:rPr>
        <w:t>Other_use</w:t>
      </w:r>
      <w:r>
        <w:tab/>
      </w:r>
      <w:r>
        <w:tab/>
      </w:r>
      <w:r w:rsidRPr="6F24FB8B" w:rsidR="6F24FB8B">
        <w:rPr>
          <w:rFonts w:ascii="Calibri" w:hAnsi="Calibri" w:cs="Courier New"/>
          <w:sz w:val="18"/>
          <w:szCs w:val="18"/>
        </w:rPr>
        <w:t>1000</w:t>
      </w:r>
      <w:r>
        <w:tab/>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1</w:t>
      </w:r>
    </w:p>
    <w:p w:rsidRPr="003D1975" w:rsidR="003D1975" w:rsidP="6F24FB8B" w:rsidRDefault="003D1975" w14:paraId="7944E33D" w14:textId="02AF7066">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38260AC2" w14:textId="09CC2B7D">
      <w:pPr>
        <w:pStyle w:val="Normal"/>
        <w:spacing w:after="0"/>
        <w:ind w:left="567" w:firstLine="0"/>
      </w:pPr>
      <w:r w:rsidRPr="6F24FB8B" w:rsidR="6F24FB8B">
        <w:rPr>
          <w:rFonts w:ascii="Calibri" w:hAnsi="Calibri" w:cs="Courier New"/>
          <w:sz w:val="18"/>
          <w:szCs w:val="18"/>
        </w:rPr>
        <w:t>ProportionsFromRetirementToDisposal</w:t>
      </w:r>
    </w:p>
    <w:p w:rsidRPr="003D1975" w:rsidR="003D1975" w:rsidP="6F24FB8B" w:rsidRDefault="003D1975" w14:paraId="61F1A38F" w14:textId="0F69B3AE">
      <w:pPr>
        <w:pStyle w:val="Normal"/>
        <w:spacing w:after="0"/>
        <w:ind w:left="567" w:firstLine="0"/>
        <w:rPr>
          <w:rFonts w:ascii="Calibri" w:hAnsi="Calibri" w:cs="Courier New"/>
          <w:sz w:val="18"/>
          <w:szCs w:val="18"/>
        </w:rPr>
      </w:pPr>
      <w:r w:rsidRPr="6F24FB8B" w:rsidR="6F24FB8B">
        <w:rPr>
          <w:rFonts w:ascii="Calibri" w:hAnsi="Calibri" w:cs="Courier New"/>
          <w:sz w:val="18"/>
          <w:szCs w:val="18"/>
        </w:rPr>
        <w:t xml:space="preserve">&gt;&gt;Time Retire. Retire. </w:t>
      </w:r>
      <w:r>
        <w:tab/>
      </w:r>
      <w:r w:rsidRPr="6F24FB8B" w:rsidR="6F24FB8B">
        <w:rPr>
          <w:rFonts w:ascii="Calibri" w:hAnsi="Calibri" w:cs="Courier New"/>
          <w:sz w:val="18"/>
          <w:szCs w:val="18"/>
        </w:rPr>
        <w:t xml:space="preserve">Disposal </w:t>
      </w:r>
      <w:bookmarkStart w:name="_Int_HWy5RtdM" w:id="1324215250"/>
      <w:r w:rsidRPr="6F24FB8B" w:rsidR="6F24FB8B">
        <w:rPr>
          <w:rFonts w:ascii="Calibri" w:hAnsi="Calibri" w:cs="Courier New"/>
          <w:sz w:val="18"/>
          <w:szCs w:val="18"/>
        </w:rPr>
        <w:t>Disposal</w:t>
      </w:r>
      <w:bookmarkEnd w:id="1324215250"/>
      <w:r w:rsidRPr="6F24FB8B" w:rsidR="6F24FB8B">
        <w:rPr>
          <w:rFonts w:ascii="Calibri" w:hAnsi="Calibri" w:cs="Courier New"/>
          <w:sz w:val="18"/>
          <w:szCs w:val="18"/>
        </w:rPr>
        <w:t xml:space="preserve"> </w:t>
      </w:r>
      <w:r>
        <w:tab/>
      </w:r>
      <w:r>
        <w:tab/>
      </w:r>
      <w:r>
        <w:tab/>
      </w:r>
      <w:r w:rsidRPr="6F24FB8B" w:rsidR="6F24FB8B">
        <w:rPr>
          <w:rFonts w:ascii="Calibri" w:hAnsi="Calibri" w:cs="Courier New"/>
          <w:sz w:val="18"/>
          <w:szCs w:val="18"/>
        </w:rPr>
        <w:t xml:space="preserve">Proportion             Half-life </w:t>
      </w:r>
      <w:r>
        <w:tab/>
      </w:r>
      <w:r w:rsidRPr="6F24FB8B" w:rsidR="6F24FB8B">
        <w:rPr>
          <w:rFonts w:ascii="Calibri" w:hAnsi="Calibri" w:cs="Courier New"/>
          <w:sz w:val="18"/>
          <w:szCs w:val="18"/>
        </w:rPr>
        <w:t>Respiration</w:t>
      </w:r>
    </w:p>
    <w:p w:rsidRPr="003D1975" w:rsidR="003D1975" w:rsidP="6F24FB8B" w:rsidRDefault="003D1975" w14:paraId="24096F1F" w14:textId="3C4CE92F">
      <w:pPr>
        <w:pStyle w:val="Normal"/>
        <w:suppressLineNumbers w:val="0"/>
        <w:bidi w:val="0"/>
        <w:spacing w:before="0" w:beforeAutospacing="off" w:after="0" w:afterAutospacing="off" w:line="259" w:lineRule="auto"/>
        <w:ind w:left="567" w:right="0" w:firstLine="0"/>
        <w:jc w:val="left"/>
      </w:pPr>
      <w:r w:rsidRPr="6F24FB8B" w:rsidR="6F24FB8B">
        <w:rPr>
          <w:rFonts w:ascii="Calibri" w:hAnsi="Calibri" w:cs="Courier New"/>
          <w:sz w:val="18"/>
          <w:szCs w:val="18"/>
        </w:rPr>
        <w:t>&gt;&gt;Start Code   Name</w:t>
      </w:r>
      <w:r>
        <w:tab/>
      </w:r>
      <w:r>
        <w:tab/>
      </w:r>
      <w:r w:rsidRPr="6F24FB8B" w:rsidR="6F24FB8B">
        <w:rPr>
          <w:rFonts w:ascii="Calibri" w:hAnsi="Calibri" w:cs="Courier New"/>
          <w:sz w:val="18"/>
          <w:szCs w:val="18"/>
        </w:rPr>
        <w:t>Code</w:t>
      </w:r>
      <w:r>
        <w:tab/>
      </w:r>
      <w:r w:rsidRPr="6F24FB8B" w:rsidR="6F24FB8B">
        <w:rPr>
          <w:rFonts w:ascii="Calibri" w:hAnsi="Calibri" w:cs="Courier New"/>
          <w:sz w:val="18"/>
          <w:szCs w:val="18"/>
        </w:rPr>
        <w:t>Name</w:t>
      </w:r>
      <w:r>
        <w:tab/>
      </w:r>
      <w:r>
        <w:tab/>
      </w:r>
      <w:r>
        <w:tab/>
      </w:r>
      <w:r>
        <w:tab/>
      </w:r>
      <w:r>
        <w:tab/>
      </w:r>
      <w:r>
        <w:tab/>
      </w:r>
      <w:r w:rsidRPr="6F24FB8B" w:rsidR="6F24FB8B">
        <w:rPr>
          <w:rFonts w:ascii="Calibri" w:hAnsi="Calibri" w:cs="Courier New"/>
          <w:sz w:val="18"/>
          <w:szCs w:val="18"/>
        </w:rPr>
        <w:t>Code       Name</w:t>
      </w:r>
    </w:p>
    <w:p w:rsidRPr="003D1975" w:rsidR="003D1975" w:rsidP="6F24FB8B" w:rsidRDefault="003D1975" w14:paraId="7BE4C95E" w14:textId="33A98583">
      <w:pPr>
        <w:pStyle w:val="Normal"/>
        <w:spacing w:after="0"/>
        <w:ind w:left="567" w:firstLine="0"/>
      </w:pPr>
      <w:r w:rsidRPr="6F24FB8B" w:rsidR="6F24FB8B">
        <w:rPr>
          <w:rFonts w:ascii="Calibri" w:hAnsi="Calibri" w:cs="Courier New"/>
          <w:sz w:val="18"/>
          <w:szCs w:val="18"/>
        </w:rPr>
        <w:t>&gt;&gt;----------------------------------------------------------- -------------------------------------------------------------- ---------------------------------</w:t>
      </w:r>
    </w:p>
    <w:p w:rsidRPr="003D1975" w:rsidR="003D1975" w:rsidP="6F24FB8B" w:rsidRDefault="003D1975" w14:paraId="064D32BA" w14:textId="75FC8530">
      <w:pPr>
        <w:pStyle w:val="Normal"/>
        <w:spacing w:after="0"/>
        <w:ind w:left="567" w:firstLine="0"/>
        <w:rPr>
          <w:rFonts w:ascii="Calibri" w:hAnsi="Calibri" w:cs="Courier New"/>
          <w:sz w:val="18"/>
          <w:szCs w:val="18"/>
        </w:rPr>
      </w:pPr>
    </w:p>
    <w:p w:rsidRPr="003D1975" w:rsidR="003D1975" w:rsidP="6F24FB8B" w:rsidRDefault="003D1975" w14:paraId="5252A770" w14:textId="54261071">
      <w:pPr>
        <w:pStyle w:val="Normal"/>
        <w:spacing w:after="0"/>
        <w:ind w:left="567" w:firstLine="0"/>
      </w:pPr>
      <w:r w:rsidRPr="6F24FB8B" w:rsidR="6F24FB8B">
        <w:rPr>
          <w:rFonts w:ascii="Calibri" w:hAnsi="Calibri" w:cs="Courier New"/>
          <w:sz w:val="18"/>
          <w:szCs w:val="18"/>
        </w:rPr>
        <w:t>0  1000</w:t>
      </w:r>
      <w:r>
        <w:tab/>
      </w:r>
      <w:r w:rsidRPr="6F24FB8B" w:rsidR="6F24FB8B">
        <w:rPr>
          <w:rFonts w:ascii="Calibri" w:hAnsi="Calibri" w:cs="Courier New"/>
          <w:sz w:val="18"/>
          <w:szCs w:val="18"/>
        </w:rPr>
        <w:t>LandfillWood</w:t>
      </w:r>
      <w:r>
        <w:tab/>
      </w:r>
      <w:r w:rsidRPr="6F24FB8B" w:rsidR="6F24FB8B">
        <w:rPr>
          <w:rFonts w:ascii="Calibri" w:hAnsi="Calibri" w:cs="Courier New"/>
          <w:sz w:val="18"/>
          <w:szCs w:val="18"/>
        </w:rPr>
        <w:t>1009</w:t>
      </w:r>
      <w:r>
        <w:tab/>
      </w:r>
      <w:r w:rsidRPr="6F24FB8B" w:rsidR="6F24FB8B">
        <w:rPr>
          <w:rFonts w:ascii="Calibri" w:hAnsi="Calibri" w:cs="Courier New"/>
          <w:sz w:val="18"/>
          <w:szCs w:val="18"/>
        </w:rPr>
        <w:t>DegradableLandfillWood</w:t>
      </w:r>
      <w:r>
        <w:tab/>
      </w:r>
      <w:r w:rsidRPr="6F24FB8B" w:rsidR="6F24FB8B">
        <w:rPr>
          <w:rFonts w:ascii="Calibri" w:hAnsi="Calibri" w:cs="Courier New"/>
          <w:sz w:val="18"/>
          <w:szCs w:val="18"/>
        </w:rPr>
        <w:t>0.23</w:t>
      </w:r>
      <w:r>
        <w:tab/>
      </w:r>
      <w:r>
        <w:tab/>
      </w:r>
      <w:r w:rsidRPr="6F24FB8B" w:rsidR="6F24FB8B">
        <w:rPr>
          <w:rFonts w:ascii="Calibri" w:hAnsi="Calibri" w:cs="Courier New"/>
          <w:sz w:val="18"/>
          <w:szCs w:val="18"/>
        </w:rPr>
        <w:t>29</w:t>
      </w:r>
      <w:r>
        <w:tab/>
      </w:r>
      <w:r w:rsidRPr="6F24FB8B" w:rsidR="6F24FB8B">
        <w:rPr>
          <w:rFonts w:ascii="Calibri" w:hAnsi="Calibri" w:cs="Courier New"/>
          <w:sz w:val="18"/>
          <w:szCs w:val="18"/>
        </w:rPr>
        <w:t>1500 Anaerobic</w:t>
      </w:r>
    </w:p>
    <w:p w:rsidRPr="003D1975" w:rsidR="003D1975" w:rsidP="6F24FB8B" w:rsidRDefault="003D1975" w14:paraId="55450C1D" w14:textId="631D06DD">
      <w:pPr>
        <w:pStyle w:val="Normal"/>
        <w:spacing w:after="0"/>
        <w:ind w:left="567" w:firstLine="0"/>
      </w:pPr>
      <w:r w:rsidRPr="6F24FB8B" w:rsidR="6F24FB8B">
        <w:rPr>
          <w:rFonts w:ascii="Calibri" w:hAnsi="Calibri" w:cs="Courier New"/>
          <w:sz w:val="18"/>
          <w:szCs w:val="18"/>
        </w:rPr>
        <w:t>0 1004</w:t>
      </w:r>
      <w:r>
        <w:tab/>
      </w:r>
      <w:r w:rsidRPr="6F24FB8B" w:rsidR="6F24FB8B">
        <w:rPr>
          <w:rFonts w:ascii="Calibri" w:hAnsi="Calibri" w:cs="Courier New"/>
          <w:sz w:val="18"/>
          <w:szCs w:val="18"/>
        </w:rPr>
        <w:t>LandfillPaper</w:t>
      </w:r>
      <w:r>
        <w:tab/>
      </w:r>
      <w:r w:rsidRPr="6F24FB8B" w:rsidR="6F24FB8B">
        <w:rPr>
          <w:rFonts w:ascii="Calibri" w:hAnsi="Calibri" w:cs="Courier New"/>
          <w:sz w:val="18"/>
          <w:szCs w:val="18"/>
        </w:rPr>
        <w:t>1010</w:t>
      </w:r>
      <w:r>
        <w:tab/>
      </w:r>
      <w:r w:rsidRPr="6F24FB8B" w:rsidR="6F24FB8B">
        <w:rPr>
          <w:rFonts w:ascii="Calibri" w:hAnsi="Calibri" w:cs="Courier New"/>
          <w:sz w:val="18"/>
          <w:szCs w:val="18"/>
        </w:rPr>
        <w:t>DegradableLandfillPaper</w:t>
      </w:r>
      <w:r>
        <w:tab/>
      </w:r>
      <w:r w:rsidRPr="6F24FB8B" w:rsidR="6F24FB8B">
        <w:rPr>
          <w:rFonts w:ascii="Calibri" w:hAnsi="Calibri" w:cs="Courier New"/>
          <w:sz w:val="18"/>
          <w:szCs w:val="18"/>
        </w:rPr>
        <w:t>0.58</w:t>
      </w:r>
      <w:r>
        <w:tab/>
      </w:r>
      <w:r>
        <w:tab/>
      </w:r>
      <w:r w:rsidRPr="6F24FB8B" w:rsidR="6F24FB8B">
        <w:rPr>
          <w:rFonts w:ascii="Calibri" w:hAnsi="Calibri" w:cs="Courier New"/>
          <w:sz w:val="18"/>
          <w:szCs w:val="18"/>
        </w:rPr>
        <w:t>14</w:t>
      </w:r>
      <w:r>
        <w:tab/>
      </w:r>
      <w:r w:rsidRPr="6F24FB8B" w:rsidR="6F24FB8B">
        <w:rPr>
          <w:rFonts w:ascii="Calibri" w:hAnsi="Calibri" w:cs="Courier New"/>
          <w:sz w:val="18"/>
          <w:szCs w:val="18"/>
        </w:rPr>
        <w:t>1500 Anaerobic</w:t>
      </w:r>
    </w:p>
    <w:p w:rsidRPr="003D1975" w:rsidR="003D1975" w:rsidP="6F24FB8B" w:rsidRDefault="003D1975" w14:paraId="6A38BEDF" w14:textId="3CC3CEAE">
      <w:pPr>
        <w:pStyle w:val="Normal"/>
        <w:spacing w:after="0"/>
        <w:ind w:left="567" w:firstLine="0"/>
      </w:pPr>
      <w:r w:rsidRPr="6F24FB8B" w:rsidR="6F24FB8B">
        <w:rPr>
          <w:rFonts w:ascii="Calibri" w:hAnsi="Calibri" w:cs="Courier New"/>
          <w:sz w:val="18"/>
          <w:szCs w:val="18"/>
        </w:rPr>
        <w:t>0 1001</w:t>
      </w:r>
      <w:r>
        <w:tab/>
      </w:r>
      <w:r w:rsidRPr="6F24FB8B" w:rsidR="6F24FB8B">
        <w:rPr>
          <w:rFonts w:ascii="Calibri" w:hAnsi="Calibri" w:cs="Courier New"/>
          <w:sz w:val="18"/>
          <w:szCs w:val="18"/>
        </w:rPr>
        <w:t>DumpWood</w:t>
      </w:r>
      <w:r>
        <w:tab/>
      </w:r>
      <w:r w:rsidRPr="6F24FB8B" w:rsidR="6F24FB8B">
        <w:rPr>
          <w:rFonts w:ascii="Calibri" w:hAnsi="Calibri" w:cs="Courier New"/>
          <w:sz w:val="18"/>
          <w:szCs w:val="18"/>
        </w:rPr>
        <w:t>2999</w:t>
      </w:r>
      <w:r>
        <w:tab/>
      </w:r>
      <w:r w:rsidRPr="6F24FB8B" w:rsidR="6F24FB8B">
        <w:rPr>
          <w:rFonts w:ascii="Calibri" w:hAnsi="Calibri" w:cs="Courier New"/>
          <w:sz w:val="18"/>
          <w:szCs w:val="18"/>
        </w:rPr>
        <w:t>N/A</w:t>
      </w:r>
      <w:r>
        <w:tab/>
      </w:r>
      <w:r>
        <w:tab/>
      </w:r>
      <w:r>
        <w:tab/>
      </w:r>
      <w:r w:rsidRPr="6F24FB8B" w:rsidR="6F24FB8B">
        <w:rPr>
          <w:rFonts w:ascii="Calibri" w:hAnsi="Calibri" w:cs="Courier New"/>
          <w:sz w:val="18"/>
          <w:szCs w:val="18"/>
        </w:rPr>
        <w:t>1</w:t>
      </w:r>
      <w:r>
        <w:tab/>
      </w:r>
      <w:r>
        <w:tab/>
      </w:r>
      <w:r w:rsidRPr="6F24FB8B" w:rsidR="6F24FB8B">
        <w:rPr>
          <w:rFonts w:ascii="Calibri" w:hAnsi="Calibri" w:cs="Courier New"/>
          <w:sz w:val="18"/>
          <w:szCs w:val="18"/>
        </w:rPr>
        <w:t>16</w:t>
      </w:r>
      <w:r>
        <w:tab/>
      </w:r>
      <w:r w:rsidRPr="6F24FB8B" w:rsidR="6F24FB8B">
        <w:rPr>
          <w:rFonts w:ascii="Calibri" w:hAnsi="Calibri" w:cs="Courier New"/>
          <w:sz w:val="18"/>
          <w:szCs w:val="18"/>
        </w:rPr>
        <w:t>1511</w:t>
      </w:r>
      <w:r>
        <w:tab/>
      </w:r>
      <w:r w:rsidRPr="6F24FB8B" w:rsidR="6F24FB8B">
        <w:rPr>
          <w:rFonts w:ascii="Calibri" w:hAnsi="Calibri" w:cs="Courier New"/>
          <w:sz w:val="18"/>
          <w:szCs w:val="18"/>
        </w:rPr>
        <w:t>Aerobic</w:t>
      </w:r>
    </w:p>
    <w:p w:rsidRPr="003D1975" w:rsidR="003D1975" w:rsidP="6F24FB8B" w:rsidRDefault="003D1975" w14:paraId="35210B29" w14:textId="1AD6F6B7">
      <w:pPr>
        <w:pStyle w:val="Normal"/>
        <w:spacing w:after="0"/>
        <w:ind w:left="567" w:firstLine="0"/>
      </w:pPr>
      <w:r w:rsidRPr="6F24FB8B" w:rsidR="6F24FB8B">
        <w:rPr>
          <w:rFonts w:ascii="Calibri" w:hAnsi="Calibri" w:cs="Courier New"/>
          <w:sz w:val="18"/>
          <w:szCs w:val="18"/>
        </w:rPr>
        <w:t>0 1003</w:t>
      </w:r>
      <w:r>
        <w:tab/>
      </w:r>
      <w:r w:rsidRPr="6F24FB8B" w:rsidR="6F24FB8B">
        <w:rPr>
          <w:rFonts w:ascii="Calibri" w:hAnsi="Calibri" w:cs="Courier New"/>
          <w:sz w:val="18"/>
          <w:szCs w:val="18"/>
        </w:rPr>
        <w:t>DumpsPaper</w:t>
      </w:r>
      <w:r>
        <w:tab/>
      </w:r>
      <w:r w:rsidRPr="6F24FB8B" w:rsidR="6F24FB8B">
        <w:rPr>
          <w:rFonts w:ascii="Calibri" w:hAnsi="Calibri" w:cs="Courier New"/>
          <w:sz w:val="18"/>
          <w:szCs w:val="18"/>
        </w:rPr>
        <w:t>2999</w:t>
      </w:r>
      <w:r>
        <w:tab/>
      </w:r>
      <w:r w:rsidRPr="6F24FB8B" w:rsidR="6F24FB8B">
        <w:rPr>
          <w:rFonts w:ascii="Calibri" w:hAnsi="Calibri" w:cs="Courier New"/>
          <w:sz w:val="18"/>
          <w:szCs w:val="18"/>
        </w:rPr>
        <w:t>N/A</w:t>
      </w:r>
      <w:r>
        <w:tab/>
      </w:r>
      <w:r>
        <w:tab/>
      </w:r>
      <w:r>
        <w:tab/>
      </w:r>
      <w:r w:rsidRPr="6F24FB8B" w:rsidR="6F24FB8B">
        <w:rPr>
          <w:rFonts w:ascii="Calibri" w:hAnsi="Calibri" w:cs="Courier New"/>
          <w:sz w:val="18"/>
          <w:szCs w:val="18"/>
        </w:rPr>
        <w:t>1</w:t>
      </w:r>
      <w:r>
        <w:tab/>
      </w:r>
      <w:r>
        <w:tab/>
      </w:r>
      <w:r w:rsidRPr="6F24FB8B" w:rsidR="6F24FB8B">
        <w:rPr>
          <w:rFonts w:ascii="Calibri" w:hAnsi="Calibri" w:cs="Courier New"/>
          <w:sz w:val="18"/>
          <w:szCs w:val="18"/>
        </w:rPr>
        <w:t>8</w:t>
      </w:r>
      <w:r>
        <w:tab/>
      </w:r>
      <w:r w:rsidRPr="6F24FB8B" w:rsidR="6F24FB8B">
        <w:rPr>
          <w:rFonts w:ascii="Calibri" w:hAnsi="Calibri" w:cs="Courier New"/>
          <w:sz w:val="18"/>
          <w:szCs w:val="18"/>
        </w:rPr>
        <w:t>1511</w:t>
      </w:r>
      <w:r>
        <w:tab/>
      </w:r>
      <w:r w:rsidRPr="6F24FB8B" w:rsidR="6F24FB8B">
        <w:rPr>
          <w:rFonts w:ascii="Calibri" w:hAnsi="Calibri" w:cs="Courier New"/>
          <w:sz w:val="18"/>
          <w:szCs w:val="18"/>
        </w:rPr>
        <w:t>Aerobic</w:t>
      </w:r>
    </w:p>
    <w:p w:rsidRPr="003D1975" w:rsidR="003D1975" w:rsidP="6F24FB8B" w:rsidRDefault="003D1975" w14:paraId="3F920FA3" w14:textId="52AAB7A5">
      <w:pPr>
        <w:pStyle w:val="Normal"/>
        <w:spacing w:after="0"/>
        <w:ind w:left="567" w:firstLine="0"/>
      </w:pPr>
      <w:r w:rsidRPr="6F24FB8B" w:rsidR="6F24FB8B">
        <w:rPr>
          <w:rFonts w:ascii="Calibri" w:hAnsi="Calibri" w:cs="Courier New"/>
          <w:sz w:val="18"/>
          <w:szCs w:val="18"/>
        </w:rPr>
        <w:t>0 1002</w:t>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2006</w:t>
      </w:r>
      <w:r>
        <w:tab/>
      </w:r>
      <w:r w:rsidRPr="6F24FB8B" w:rsidR="6F24FB8B">
        <w:rPr>
          <w:rFonts w:ascii="Calibri" w:hAnsi="Calibri" w:cs="Courier New"/>
          <w:sz w:val="18"/>
          <w:szCs w:val="18"/>
        </w:rPr>
        <w:t>E_CO2</w:t>
      </w:r>
      <w:r>
        <w:tab/>
      </w:r>
      <w:r>
        <w:tab/>
      </w:r>
      <w:r>
        <w:tab/>
      </w:r>
      <w:r w:rsidRPr="6F24FB8B" w:rsidR="6F24FB8B">
        <w:rPr>
          <w:rFonts w:ascii="Calibri" w:hAnsi="Calibri" w:cs="Courier New"/>
          <w:sz w:val="18"/>
          <w:szCs w:val="18"/>
        </w:rPr>
        <w:t>0.9999985</w:t>
      </w:r>
      <w:r>
        <w:tab/>
      </w:r>
      <w:r w:rsidRPr="6F24FB8B" w:rsidR="6F24FB8B">
        <w:rPr>
          <w:rFonts w:ascii="Calibri" w:hAnsi="Calibri" w:cs="Courier New"/>
          <w:sz w:val="18"/>
          <w:szCs w:val="18"/>
        </w:rPr>
        <w:t>-99</w:t>
      </w:r>
      <w:r>
        <w:tab/>
      </w:r>
      <w:r>
        <w:tab/>
      </w:r>
      <w:r>
        <w:tab/>
      </w:r>
      <w:r w:rsidRPr="6F24FB8B" w:rsidR="6F24FB8B">
        <w:rPr>
          <w:rFonts w:ascii="Calibri" w:hAnsi="Calibri" w:cs="Courier New"/>
          <w:sz w:val="18"/>
          <w:szCs w:val="18"/>
        </w:rPr>
        <w:t>-99</w:t>
      </w:r>
    </w:p>
    <w:p w:rsidRPr="003D1975" w:rsidR="003D1975" w:rsidP="6F24FB8B" w:rsidRDefault="003D1975" w14:paraId="607F0CFD" w14:textId="1CC01B31">
      <w:pPr>
        <w:pStyle w:val="Normal"/>
        <w:spacing w:after="0"/>
        <w:ind w:left="567" w:firstLine="0"/>
      </w:pPr>
      <w:r w:rsidRPr="6F24FB8B" w:rsidR="6F24FB8B">
        <w:rPr>
          <w:rFonts w:ascii="Calibri" w:hAnsi="Calibri" w:cs="Courier New"/>
          <w:sz w:val="18"/>
          <w:szCs w:val="18"/>
        </w:rPr>
        <w:t>0 1002</w:t>
      </w:r>
      <w:r>
        <w:tab/>
      </w:r>
      <w:r w:rsidRPr="6F24FB8B" w:rsidR="6F24FB8B">
        <w:rPr>
          <w:rFonts w:ascii="Calibri" w:hAnsi="Calibri" w:cs="Courier New"/>
          <w:sz w:val="18"/>
          <w:szCs w:val="18"/>
        </w:rPr>
        <w:t>CombustionFuel</w:t>
      </w:r>
      <w:r>
        <w:tab/>
      </w:r>
      <w:r w:rsidRPr="6F24FB8B" w:rsidR="6F24FB8B">
        <w:rPr>
          <w:rFonts w:ascii="Calibri" w:hAnsi="Calibri" w:cs="Courier New"/>
          <w:sz w:val="18"/>
          <w:szCs w:val="18"/>
        </w:rPr>
        <w:t>2007</w:t>
      </w:r>
      <w:r>
        <w:tab/>
      </w:r>
      <w:r w:rsidRPr="6F24FB8B" w:rsidR="6F24FB8B">
        <w:rPr>
          <w:rFonts w:ascii="Calibri" w:hAnsi="Calibri" w:cs="Courier New"/>
          <w:sz w:val="18"/>
          <w:szCs w:val="18"/>
        </w:rPr>
        <w:t>E_CH4</w:t>
      </w:r>
      <w:r>
        <w:tab/>
      </w:r>
      <w:r>
        <w:tab/>
      </w:r>
      <w:r>
        <w:tab/>
      </w:r>
      <w:r w:rsidRPr="6F24FB8B" w:rsidR="6F24FB8B">
        <w:rPr>
          <w:rFonts w:ascii="Calibri" w:hAnsi="Calibri" w:cs="Courier New"/>
          <w:sz w:val="18"/>
          <w:szCs w:val="18"/>
        </w:rPr>
        <w:t>1.5E-06</w:t>
      </w:r>
      <w:r>
        <w:tab/>
      </w:r>
      <w:r>
        <w:tab/>
      </w:r>
      <w:r w:rsidRPr="6F24FB8B" w:rsidR="6F24FB8B">
        <w:rPr>
          <w:rFonts w:ascii="Calibri" w:hAnsi="Calibri" w:cs="Courier New"/>
          <w:sz w:val="18"/>
          <w:szCs w:val="18"/>
        </w:rPr>
        <w:t>-99</w:t>
      </w:r>
      <w:r>
        <w:tab/>
      </w:r>
      <w:r>
        <w:tab/>
      </w:r>
      <w:r>
        <w:tab/>
      </w:r>
      <w:r w:rsidRPr="6F24FB8B" w:rsidR="6F24FB8B">
        <w:rPr>
          <w:rFonts w:ascii="Calibri" w:hAnsi="Calibri" w:cs="Courier New"/>
          <w:sz w:val="18"/>
          <w:szCs w:val="18"/>
        </w:rPr>
        <w:t>-99</w:t>
      </w:r>
    </w:p>
    <w:p w:rsidRPr="003D1975" w:rsidR="003D1975" w:rsidP="6F24FB8B" w:rsidRDefault="003D1975" w14:paraId="0DB9D581" w14:textId="6F8F1290">
      <w:pPr>
        <w:pStyle w:val="Normal"/>
        <w:spacing w:after="0"/>
        <w:ind w:left="567" w:firstLine="0"/>
      </w:pPr>
      <w:r w:rsidRPr="6F24FB8B" w:rsidR="6F24FB8B">
        <w:rPr>
          <w:rFonts w:ascii="Calibri" w:hAnsi="Calibri" w:cs="Courier New"/>
          <w:sz w:val="18"/>
          <w:szCs w:val="18"/>
        </w:rPr>
        <w:t>0 1005</w:t>
      </w:r>
      <w:r>
        <w:tab/>
      </w:r>
      <w:r w:rsidRPr="6F24FB8B" w:rsidR="6F24FB8B">
        <w:rPr>
          <w:rFonts w:ascii="Calibri" w:hAnsi="Calibri" w:cs="Courier New"/>
          <w:sz w:val="18"/>
          <w:szCs w:val="18"/>
        </w:rPr>
        <w:t>Fuel</w:t>
      </w:r>
      <w:r>
        <w:tab/>
      </w:r>
      <w:r>
        <w:tab/>
      </w:r>
      <w:r w:rsidRPr="6F24FB8B" w:rsidR="6F24FB8B">
        <w:rPr>
          <w:rFonts w:ascii="Calibri" w:hAnsi="Calibri" w:cs="Courier New"/>
          <w:sz w:val="18"/>
          <w:szCs w:val="18"/>
        </w:rPr>
        <w:t>2006</w:t>
      </w:r>
      <w:r>
        <w:tab/>
      </w:r>
      <w:r w:rsidRPr="6F24FB8B" w:rsidR="6F24FB8B">
        <w:rPr>
          <w:rFonts w:ascii="Calibri" w:hAnsi="Calibri" w:cs="Courier New"/>
          <w:sz w:val="18"/>
          <w:szCs w:val="18"/>
        </w:rPr>
        <w:t>E_CO2</w:t>
      </w:r>
      <w:r>
        <w:tab/>
      </w:r>
      <w:r>
        <w:tab/>
      </w:r>
      <w:r>
        <w:tab/>
      </w:r>
      <w:r w:rsidRPr="6F24FB8B" w:rsidR="6F24FB8B">
        <w:rPr>
          <w:rFonts w:ascii="Calibri" w:hAnsi="Calibri" w:cs="Courier New"/>
          <w:sz w:val="18"/>
          <w:szCs w:val="18"/>
        </w:rPr>
        <w:t>0.9999985</w:t>
      </w:r>
      <w:r>
        <w:tab/>
      </w:r>
      <w:r w:rsidRPr="6F24FB8B" w:rsidR="6F24FB8B">
        <w:rPr>
          <w:rFonts w:ascii="Calibri" w:hAnsi="Calibri" w:cs="Courier New"/>
          <w:sz w:val="18"/>
          <w:szCs w:val="18"/>
        </w:rPr>
        <w:t>-99</w:t>
      </w:r>
      <w:r>
        <w:tab/>
      </w:r>
      <w:r>
        <w:tab/>
      </w:r>
      <w:r>
        <w:tab/>
      </w:r>
      <w:r w:rsidRPr="6F24FB8B" w:rsidR="6F24FB8B">
        <w:rPr>
          <w:rFonts w:ascii="Calibri" w:hAnsi="Calibri" w:cs="Courier New"/>
          <w:sz w:val="18"/>
          <w:szCs w:val="18"/>
        </w:rPr>
        <w:t>-99</w:t>
      </w:r>
    </w:p>
    <w:p w:rsidRPr="003D1975" w:rsidR="003D1975" w:rsidP="6F24FB8B" w:rsidRDefault="003D1975" w14:paraId="1610C25F" w14:textId="4D6E322C">
      <w:pPr>
        <w:pStyle w:val="Normal"/>
        <w:spacing w:after="0"/>
        <w:ind w:left="567" w:firstLine="0"/>
      </w:pPr>
      <w:r w:rsidRPr="6F24FB8B" w:rsidR="6F24FB8B">
        <w:rPr>
          <w:rFonts w:ascii="Calibri" w:hAnsi="Calibri" w:cs="Courier New"/>
          <w:sz w:val="18"/>
          <w:szCs w:val="18"/>
        </w:rPr>
        <w:t>0 1005</w:t>
      </w:r>
      <w:r>
        <w:tab/>
      </w:r>
      <w:r w:rsidRPr="6F24FB8B" w:rsidR="6F24FB8B">
        <w:rPr>
          <w:rFonts w:ascii="Calibri" w:hAnsi="Calibri" w:cs="Courier New"/>
          <w:sz w:val="18"/>
          <w:szCs w:val="18"/>
        </w:rPr>
        <w:t>Fuel</w:t>
      </w:r>
      <w:r>
        <w:tab/>
      </w:r>
      <w:r>
        <w:tab/>
      </w:r>
      <w:r w:rsidRPr="6F24FB8B" w:rsidR="6F24FB8B">
        <w:rPr>
          <w:rFonts w:ascii="Calibri" w:hAnsi="Calibri" w:cs="Courier New"/>
          <w:sz w:val="18"/>
          <w:szCs w:val="18"/>
        </w:rPr>
        <w:t>2007</w:t>
      </w:r>
      <w:r>
        <w:tab/>
      </w:r>
      <w:r w:rsidRPr="6F24FB8B" w:rsidR="6F24FB8B">
        <w:rPr>
          <w:rFonts w:ascii="Calibri" w:hAnsi="Calibri" w:cs="Courier New"/>
          <w:sz w:val="18"/>
          <w:szCs w:val="18"/>
        </w:rPr>
        <w:t>E_CH4</w:t>
      </w:r>
      <w:r>
        <w:tab/>
      </w:r>
      <w:r>
        <w:tab/>
      </w:r>
      <w:r>
        <w:tab/>
      </w:r>
      <w:r w:rsidRPr="6F24FB8B" w:rsidR="6F24FB8B">
        <w:rPr>
          <w:rFonts w:ascii="Calibri" w:hAnsi="Calibri" w:cs="Courier New"/>
          <w:sz w:val="18"/>
          <w:szCs w:val="18"/>
        </w:rPr>
        <w:t>1.5E-06</w:t>
      </w:r>
      <w:r>
        <w:tab/>
      </w:r>
      <w:r>
        <w:tab/>
      </w:r>
      <w:r w:rsidRPr="6F24FB8B" w:rsidR="6F24FB8B">
        <w:rPr>
          <w:rFonts w:ascii="Calibri" w:hAnsi="Calibri" w:cs="Courier New"/>
          <w:sz w:val="18"/>
          <w:szCs w:val="18"/>
        </w:rPr>
        <w:t>-99</w:t>
      </w:r>
      <w:r>
        <w:tab/>
      </w:r>
      <w:r>
        <w:tab/>
      </w:r>
      <w:r>
        <w:tab/>
      </w:r>
      <w:r w:rsidRPr="6F24FB8B" w:rsidR="6F24FB8B">
        <w:rPr>
          <w:rFonts w:ascii="Calibri" w:hAnsi="Calibri" w:cs="Courier New"/>
          <w:sz w:val="18"/>
          <w:szCs w:val="18"/>
        </w:rPr>
        <w:t>-99</w:t>
      </w:r>
    </w:p>
    <w:p w:rsidRPr="003D1975" w:rsidR="003D1975" w:rsidP="6F24FB8B" w:rsidRDefault="003D1975" w14:paraId="7D116828" w14:textId="739AA84A">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1A23C019" w14:textId="02DE0CDE">
      <w:pPr>
        <w:pStyle w:val="Normal"/>
        <w:spacing w:after="0"/>
        <w:ind w:left="567" w:firstLine="0"/>
      </w:pPr>
      <w:r w:rsidRPr="6F24FB8B" w:rsidR="6F24FB8B">
        <w:rPr>
          <w:rFonts w:ascii="Calibri" w:hAnsi="Calibri" w:cs="Courier New"/>
          <w:sz w:val="18"/>
          <w:szCs w:val="18"/>
        </w:rPr>
        <w:t>Substitution</w:t>
      </w:r>
    </w:p>
    <w:p w:rsidRPr="003D1975" w:rsidR="003D1975" w:rsidP="6F24FB8B" w:rsidRDefault="003D1975" w14:paraId="4E044042" w14:textId="09DE8DC4">
      <w:pPr>
        <w:pStyle w:val="Normal"/>
        <w:spacing w:after="0"/>
        <w:ind w:left="567" w:firstLine="0"/>
      </w:pPr>
      <w:r w:rsidRPr="6F24FB8B" w:rsidR="6F24FB8B">
        <w:rPr>
          <w:rFonts w:ascii="Calibri" w:hAnsi="Calibri" w:cs="Courier New"/>
          <w:sz w:val="18"/>
          <w:szCs w:val="18"/>
        </w:rPr>
        <w:t>&gt;&gt;</w:t>
      </w:r>
      <w:r>
        <w:tab/>
      </w:r>
      <w:r w:rsidRPr="6F24FB8B" w:rsidR="6F24FB8B">
        <w:rPr>
          <w:rFonts w:ascii="Calibri" w:hAnsi="Calibri" w:cs="Courier New"/>
          <w:sz w:val="18"/>
          <w:szCs w:val="18"/>
        </w:rPr>
        <w:t>Substitution = PrimaryOutput * SubstitutionRatio * DisplacementFactor</w:t>
      </w:r>
    </w:p>
    <w:p w:rsidRPr="003D1975" w:rsidR="003D1975" w:rsidP="6F24FB8B" w:rsidRDefault="003D1975" w14:paraId="47DF3BA0" w14:textId="26B4B77A">
      <w:pPr>
        <w:pStyle w:val="Normal"/>
        <w:spacing w:after="0"/>
        <w:ind w:left="567" w:firstLine="0"/>
      </w:pPr>
      <w:r w:rsidRPr="6F24FB8B" w:rsidR="6F24FB8B">
        <w:rPr>
          <w:rFonts w:ascii="Calibri" w:hAnsi="Calibri" w:cs="Courier New"/>
          <w:sz w:val="18"/>
          <w:szCs w:val="18"/>
        </w:rPr>
        <w:t>&gt;&gt;Time</w:t>
      </w:r>
      <w:r>
        <w:tab/>
      </w:r>
      <w:r w:rsidRPr="6F24FB8B" w:rsidR="6F24FB8B">
        <w:rPr>
          <w:rFonts w:ascii="Calibri" w:hAnsi="Calibri" w:cs="Courier New"/>
          <w:sz w:val="18"/>
          <w:szCs w:val="18"/>
        </w:rPr>
        <w:t>Market</w:t>
      </w:r>
      <w:r>
        <w:tab/>
      </w:r>
      <w:r w:rsidRPr="6F24FB8B" w:rsidR="6F24FB8B">
        <w:rPr>
          <w:rFonts w:ascii="Calibri" w:hAnsi="Calibri" w:cs="Courier New"/>
          <w:sz w:val="18"/>
          <w:szCs w:val="18"/>
        </w:rPr>
        <w:t>PrimaryOutput</w:t>
      </w:r>
      <w:r>
        <w:tab/>
      </w:r>
      <w:r w:rsidRPr="6F24FB8B" w:rsidR="6F24FB8B">
        <w:rPr>
          <w:rFonts w:ascii="Calibri" w:hAnsi="Calibri" w:cs="Courier New"/>
          <w:sz w:val="18"/>
          <w:szCs w:val="18"/>
        </w:rPr>
        <w:t>PrimaryOutput</w:t>
      </w:r>
      <w:r>
        <w:tab/>
      </w:r>
      <w:r w:rsidRPr="6F24FB8B" w:rsidR="6F24FB8B">
        <w:rPr>
          <w:rFonts w:ascii="Calibri" w:hAnsi="Calibri" w:cs="Courier New"/>
          <w:sz w:val="18"/>
          <w:szCs w:val="18"/>
        </w:rPr>
        <w:t>Substitution</w:t>
      </w:r>
      <w:r>
        <w:tab/>
      </w:r>
      <w:r w:rsidRPr="6F24FB8B" w:rsidR="6F24FB8B">
        <w:rPr>
          <w:rFonts w:ascii="Calibri" w:hAnsi="Calibri" w:cs="Courier New"/>
          <w:sz w:val="18"/>
          <w:szCs w:val="18"/>
        </w:rPr>
        <w:t>Displacement</w:t>
      </w:r>
    </w:p>
    <w:p w:rsidRPr="003D1975" w:rsidR="003D1975" w:rsidP="6F24FB8B" w:rsidRDefault="003D1975" w14:paraId="36087248" w14:textId="48591CDC">
      <w:pPr>
        <w:pStyle w:val="Normal"/>
        <w:spacing w:after="0"/>
        <w:ind w:left="567" w:firstLine="0"/>
      </w:pPr>
      <w:r w:rsidRPr="6F24FB8B" w:rsidR="6F24FB8B">
        <w:rPr>
          <w:rFonts w:ascii="Calibri" w:hAnsi="Calibri" w:cs="Courier New"/>
          <w:sz w:val="18"/>
          <w:szCs w:val="18"/>
        </w:rPr>
        <w:t>&gt;&gt;Start</w:t>
      </w:r>
      <w:r>
        <w:tab/>
      </w:r>
      <w:r>
        <w:tab/>
      </w:r>
      <w:r w:rsidRPr="6F24FB8B" w:rsidR="6F24FB8B">
        <w:rPr>
          <w:rFonts w:ascii="Calibri" w:hAnsi="Calibri" w:cs="Courier New"/>
          <w:sz w:val="18"/>
          <w:szCs w:val="18"/>
        </w:rPr>
        <w:t>Code</w:t>
      </w:r>
      <w:r>
        <w:tab/>
      </w:r>
      <w:r>
        <w:tab/>
      </w:r>
      <w:r w:rsidRPr="6F24FB8B" w:rsidR="6F24FB8B">
        <w:rPr>
          <w:rFonts w:ascii="Calibri" w:hAnsi="Calibri" w:cs="Courier New"/>
          <w:sz w:val="18"/>
          <w:szCs w:val="18"/>
        </w:rPr>
        <w:t>Name</w:t>
      </w:r>
      <w:r>
        <w:tab/>
      </w:r>
      <w:r>
        <w:tab/>
      </w:r>
      <w:r w:rsidRPr="6F24FB8B" w:rsidR="6F24FB8B">
        <w:rPr>
          <w:rFonts w:ascii="Calibri" w:hAnsi="Calibri" w:cs="Courier New"/>
          <w:sz w:val="18"/>
          <w:szCs w:val="18"/>
        </w:rPr>
        <w:t>Ratio</w:t>
      </w:r>
      <w:r>
        <w:tab/>
      </w:r>
      <w:r>
        <w:tab/>
      </w:r>
      <w:r w:rsidRPr="6F24FB8B" w:rsidR="6F24FB8B">
        <w:rPr>
          <w:rFonts w:ascii="Calibri" w:hAnsi="Calibri" w:cs="Courier New"/>
          <w:sz w:val="18"/>
          <w:szCs w:val="18"/>
        </w:rPr>
        <w:t>Factor</w:t>
      </w:r>
    </w:p>
    <w:p w:rsidRPr="003D1975" w:rsidR="003D1975" w:rsidP="6F24FB8B" w:rsidRDefault="003D1975" w14:paraId="405C2F7F" w14:textId="33A98583">
      <w:pPr>
        <w:pStyle w:val="Normal"/>
        <w:spacing w:after="0"/>
        <w:ind w:left="567" w:firstLine="0"/>
      </w:pPr>
      <w:r w:rsidRPr="6F24FB8B" w:rsidR="6F24FB8B">
        <w:rPr>
          <w:rFonts w:ascii="Calibri" w:hAnsi="Calibri" w:cs="Courier New"/>
          <w:sz w:val="18"/>
          <w:szCs w:val="18"/>
        </w:rPr>
        <w:t>&gt;&gt;----------------------------------------------------------- -------------------------------------------------------------- ---------------------------------</w:t>
      </w:r>
    </w:p>
    <w:p w:rsidRPr="003D1975" w:rsidR="003D1975" w:rsidP="6F24FB8B" w:rsidRDefault="003D1975" w14:paraId="4E4767A4" w14:textId="4A5A64CC">
      <w:pPr>
        <w:pStyle w:val="Normal"/>
        <w:spacing w:after="0"/>
        <w:ind w:left="567" w:firstLine="0"/>
        <w:rPr>
          <w:rFonts w:ascii="Calibri" w:hAnsi="Calibri" w:cs="Courier New"/>
          <w:sz w:val="18"/>
          <w:szCs w:val="18"/>
        </w:rPr>
      </w:pPr>
    </w:p>
    <w:p w:rsidRPr="003D1975" w:rsidR="003D1975" w:rsidP="6F24FB8B" w:rsidRDefault="003D1975" w14:paraId="360A30EE" w14:textId="1013312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0.2</w:t>
      </w:r>
      <w:r>
        <w:tab/>
      </w:r>
      <w:r>
        <w:tab/>
      </w:r>
      <w:r w:rsidRPr="6F24FB8B" w:rsidR="6F24FB8B">
        <w:rPr>
          <w:rFonts w:ascii="Calibri" w:hAnsi="Calibri" w:cs="Courier New"/>
          <w:sz w:val="18"/>
          <w:szCs w:val="18"/>
        </w:rPr>
        <w:t>0.55</w:t>
      </w:r>
    </w:p>
    <w:p w:rsidRPr="003D1975" w:rsidR="003D1975" w:rsidP="6F24FB8B" w:rsidRDefault="003D1975" w14:paraId="566D4B05" w14:textId="70B89FD0">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tab/>
      </w:r>
      <w:r w:rsidRPr="6F24FB8B" w:rsidR="6F24FB8B">
        <w:rPr>
          <w:rFonts w:ascii="Calibri" w:hAnsi="Calibri" w:cs="Courier New"/>
          <w:sz w:val="18"/>
          <w:szCs w:val="18"/>
        </w:rPr>
        <w:t>107</w:t>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0.2</w:t>
      </w:r>
      <w:r>
        <w:tab/>
      </w:r>
      <w:r>
        <w:tab/>
      </w:r>
      <w:r w:rsidRPr="6F24FB8B" w:rsidR="6F24FB8B">
        <w:rPr>
          <w:rFonts w:ascii="Calibri" w:hAnsi="Calibri" w:cs="Courier New"/>
          <w:sz w:val="18"/>
          <w:szCs w:val="18"/>
        </w:rPr>
        <w:t>0.55</w:t>
      </w:r>
    </w:p>
    <w:p w:rsidRPr="003D1975" w:rsidR="003D1975" w:rsidP="6F24FB8B" w:rsidRDefault="003D1975" w14:paraId="32AB96E0" w14:textId="7EA284DA">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300</w:t>
      </w:r>
      <w:r>
        <w:tab/>
      </w:r>
      <w:r>
        <w:tab/>
      </w:r>
      <w:r w:rsidRPr="6F24FB8B" w:rsidR="6F24FB8B">
        <w:rPr>
          <w:rFonts w:ascii="Calibri" w:hAnsi="Calibri" w:cs="Courier New"/>
          <w:sz w:val="18"/>
          <w:szCs w:val="18"/>
        </w:rPr>
        <w:t>106</w:t>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0.2</w:t>
      </w:r>
      <w:r>
        <w:tab/>
      </w:r>
      <w:r>
        <w:tab/>
      </w:r>
      <w:r w:rsidRPr="6F24FB8B" w:rsidR="6F24FB8B">
        <w:rPr>
          <w:rFonts w:ascii="Calibri" w:hAnsi="Calibri" w:cs="Courier New"/>
          <w:sz w:val="18"/>
          <w:szCs w:val="18"/>
        </w:rPr>
        <w:t>0.55</w:t>
      </w:r>
    </w:p>
    <w:p w:rsidRPr="003D1975" w:rsidR="003D1975" w:rsidP="6F24FB8B" w:rsidRDefault="003D1975" w14:paraId="762ABE44" w14:textId="447971B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0.55</w:t>
      </w:r>
    </w:p>
    <w:p w:rsidRPr="003D1975" w:rsidR="003D1975" w:rsidP="6F24FB8B" w:rsidRDefault="003D1975" w14:paraId="57E31D99" w14:textId="1A509ECC">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107</w:t>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0.55</w:t>
      </w:r>
    </w:p>
    <w:p w:rsidRPr="003D1975" w:rsidR="003D1975" w:rsidP="6F24FB8B" w:rsidRDefault="003D1975" w14:paraId="2ED22F55" w14:textId="5734AE56">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106</w:t>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0.55</w:t>
      </w:r>
    </w:p>
    <w:p w:rsidRPr="003D1975" w:rsidR="003D1975" w:rsidP="6F24FB8B" w:rsidRDefault="003D1975" w14:paraId="55CC5E20" w14:textId="5AFCD7C4">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108</w:t>
      </w:r>
      <w:r>
        <w:tab/>
      </w:r>
      <w:proofErr w:type="spellStart"/>
      <w:r w:rsidRPr="6F24FB8B" w:rsidR="6F24FB8B">
        <w:rPr>
          <w:rFonts w:ascii="Calibri" w:hAnsi="Calibri" w:cs="Courier New"/>
          <w:sz w:val="18"/>
          <w:szCs w:val="18"/>
        </w:rPr>
        <w:t>HWLumber</w:t>
      </w:r>
      <w:proofErr w:type="spellEnd"/>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0.55</w:t>
      </w:r>
    </w:p>
    <w:p w:rsidRPr="003D1975" w:rsidR="003D1975" w:rsidP="6F24FB8B" w:rsidRDefault="003D1975" w14:paraId="42151E68" w14:textId="2B6D1231">
      <w:pPr>
        <w:pStyle w:val="Normal"/>
        <w:spacing w:after="0"/>
        <w:ind w:left="567" w:firstLine="0"/>
      </w:pPr>
      <w:r w:rsidRPr="6F24FB8B" w:rsidR="6F24FB8B">
        <w:rPr>
          <w:rFonts w:ascii="Calibri" w:hAnsi="Calibri" w:cs="Courier New"/>
          <w:sz w:val="18"/>
          <w:szCs w:val="18"/>
        </w:rPr>
        <w:t>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109</w:t>
      </w:r>
      <w:r>
        <w:tab/>
      </w:r>
      <w:proofErr w:type="spellStart"/>
      <w:r w:rsidRPr="6F24FB8B" w:rsidR="6F24FB8B">
        <w:rPr>
          <w:rFonts w:ascii="Calibri" w:hAnsi="Calibri" w:cs="Courier New"/>
          <w:sz w:val="18"/>
          <w:szCs w:val="18"/>
        </w:rPr>
        <w:t>HWPlywood</w:t>
      </w:r>
      <w:proofErr w:type="spellEnd"/>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0.55</w:t>
      </w:r>
    </w:p>
    <w:p w:rsidRPr="003D1975" w:rsidR="003D1975" w:rsidP="6F24FB8B" w:rsidRDefault="003D1975" w14:paraId="5737A349" w14:textId="0457F0EC">
      <w:pPr>
        <w:pStyle w:val="Normal"/>
        <w:suppressLineNumbers w:val="0"/>
        <w:bidi w:val="0"/>
        <w:spacing w:before="0" w:beforeAutospacing="off" w:after="0" w:afterAutospacing="off" w:line="259" w:lineRule="auto"/>
        <w:ind w:left="567" w:right="0" w:firstLine="0"/>
        <w:jc w:val="left"/>
      </w:pPr>
      <w:r w:rsidRPr="6F24FB8B" w:rsidR="6F24FB8B">
        <w:rPr>
          <w:rFonts w:ascii="Calibri" w:hAnsi="Calibri" w:cs="Courier New"/>
          <w:sz w:val="18"/>
          <w:szCs w:val="18"/>
        </w:rPr>
        <w:t>40</w:t>
      </w:r>
      <w:r>
        <w:tab/>
      </w:r>
      <w:r w:rsidRPr="6F24FB8B" w:rsidR="6F24FB8B">
        <w:rPr>
          <w:rFonts w:ascii="Calibri" w:hAnsi="Calibri" w:cs="Courier New"/>
          <w:sz w:val="18"/>
          <w:szCs w:val="18"/>
        </w:rPr>
        <w:t>300</w:t>
      </w:r>
      <w:r>
        <w:tab/>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0.2</w:t>
      </w:r>
      <w:r>
        <w:tab/>
      </w:r>
      <w:r>
        <w:tab/>
      </w:r>
      <w:r w:rsidRPr="6F24FB8B" w:rsidR="6F24FB8B">
        <w:rPr>
          <w:rFonts w:ascii="Calibri" w:hAnsi="Calibri" w:cs="Courier New"/>
          <w:sz w:val="18"/>
          <w:szCs w:val="18"/>
        </w:rPr>
        <w:t>0.18</w:t>
      </w:r>
    </w:p>
    <w:p w:rsidRPr="003D1975" w:rsidR="003D1975" w:rsidP="6F24FB8B" w:rsidRDefault="003D1975" w14:paraId="31DBF322" w14:textId="4114CBA6">
      <w:pPr>
        <w:pStyle w:val="Normal"/>
        <w:spacing w:after="0"/>
        <w:ind w:left="567" w:firstLine="0"/>
      </w:pPr>
      <w:r w:rsidRPr="6F24FB8B" w:rsidR="6F24FB8B">
        <w:rPr>
          <w:rFonts w:ascii="Calibri" w:hAnsi="Calibri" w:cs="Courier New"/>
          <w:sz w:val="18"/>
          <w:szCs w:val="18"/>
        </w:rPr>
        <w:t>40</w:t>
      </w:r>
      <w:r>
        <w:tab/>
      </w:r>
      <w:r w:rsidRPr="6F24FB8B" w:rsidR="6F24FB8B">
        <w:rPr>
          <w:rFonts w:ascii="Calibri" w:hAnsi="Calibri" w:cs="Courier New"/>
          <w:sz w:val="18"/>
          <w:szCs w:val="18"/>
        </w:rPr>
        <w:t>300</w:t>
      </w:r>
      <w:r>
        <w:tab/>
      </w:r>
      <w:r>
        <w:tab/>
      </w:r>
      <w:r w:rsidRPr="6F24FB8B" w:rsidR="6F24FB8B">
        <w:rPr>
          <w:rFonts w:ascii="Calibri" w:hAnsi="Calibri" w:cs="Courier New"/>
          <w:sz w:val="18"/>
          <w:szCs w:val="18"/>
        </w:rPr>
        <w:t>107</w:t>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0.2</w:t>
      </w:r>
      <w:r>
        <w:tab/>
      </w:r>
      <w:r>
        <w:tab/>
      </w:r>
      <w:r w:rsidRPr="6F24FB8B" w:rsidR="6F24FB8B">
        <w:rPr>
          <w:rFonts w:ascii="Calibri" w:hAnsi="Calibri" w:cs="Courier New"/>
          <w:sz w:val="18"/>
          <w:szCs w:val="18"/>
        </w:rPr>
        <w:t>0.18</w:t>
      </w:r>
    </w:p>
    <w:p w:rsidRPr="003D1975" w:rsidR="003D1975" w:rsidP="6F24FB8B" w:rsidRDefault="003D1975" w14:paraId="1EE2D0A1" w14:textId="3D7F7D2F">
      <w:pPr>
        <w:pStyle w:val="Normal"/>
        <w:spacing w:after="0"/>
        <w:ind w:left="567" w:firstLine="0"/>
      </w:pPr>
      <w:r w:rsidRPr="6F24FB8B" w:rsidR="6F24FB8B">
        <w:rPr>
          <w:rFonts w:ascii="Calibri" w:hAnsi="Calibri" w:cs="Courier New"/>
          <w:sz w:val="18"/>
          <w:szCs w:val="18"/>
        </w:rPr>
        <w:t>40</w:t>
      </w:r>
      <w:r>
        <w:tab/>
      </w:r>
      <w:r w:rsidRPr="6F24FB8B" w:rsidR="6F24FB8B">
        <w:rPr>
          <w:rFonts w:ascii="Calibri" w:hAnsi="Calibri" w:cs="Courier New"/>
          <w:sz w:val="18"/>
          <w:szCs w:val="18"/>
        </w:rPr>
        <w:t>300</w:t>
      </w:r>
      <w:r>
        <w:tab/>
      </w:r>
      <w:r>
        <w:tab/>
      </w:r>
      <w:r w:rsidRPr="6F24FB8B" w:rsidR="6F24FB8B">
        <w:rPr>
          <w:rFonts w:ascii="Calibri" w:hAnsi="Calibri" w:cs="Courier New"/>
          <w:sz w:val="18"/>
          <w:szCs w:val="18"/>
        </w:rPr>
        <w:t>106</w:t>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0.2</w:t>
      </w:r>
      <w:r>
        <w:tab/>
      </w:r>
      <w:r>
        <w:tab/>
      </w:r>
      <w:r w:rsidRPr="6F24FB8B" w:rsidR="6F24FB8B">
        <w:rPr>
          <w:rFonts w:ascii="Calibri" w:hAnsi="Calibri" w:cs="Courier New"/>
          <w:sz w:val="18"/>
          <w:szCs w:val="18"/>
        </w:rPr>
        <w:t>0.18</w:t>
      </w:r>
    </w:p>
    <w:p w:rsidRPr="003D1975" w:rsidR="003D1975" w:rsidP="6F24FB8B" w:rsidRDefault="003D1975" w14:paraId="00AE3A4C" w14:textId="1F34840C">
      <w:pPr>
        <w:pStyle w:val="Normal"/>
        <w:spacing w:after="0"/>
        <w:ind w:left="567" w:firstLine="0"/>
      </w:pPr>
      <w:r w:rsidRPr="6F24FB8B" w:rsidR="6F24FB8B">
        <w:rPr>
          <w:rFonts w:ascii="Calibri" w:hAnsi="Calibri" w:cs="Courier New"/>
          <w:sz w:val="18"/>
          <w:szCs w:val="18"/>
        </w:rPr>
        <w:t>40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104</w:t>
      </w:r>
      <w:r>
        <w:tab/>
      </w:r>
      <w:r w:rsidRPr="6F24FB8B" w:rsidR="6F24FB8B">
        <w:rPr>
          <w:rFonts w:ascii="Calibri" w:hAnsi="Calibri" w:cs="Courier New"/>
          <w:sz w:val="18"/>
          <w:szCs w:val="18"/>
        </w:rPr>
        <w:t>Lumber</w:t>
      </w:r>
      <w:r>
        <w:tab/>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0.18</w:t>
      </w:r>
    </w:p>
    <w:p w:rsidRPr="003D1975" w:rsidR="003D1975" w:rsidP="6F24FB8B" w:rsidRDefault="003D1975" w14:paraId="5ED70625" w14:textId="03013E48">
      <w:pPr>
        <w:pStyle w:val="Normal"/>
        <w:spacing w:after="0"/>
        <w:ind w:left="567" w:firstLine="0"/>
      </w:pPr>
      <w:r w:rsidRPr="6F24FB8B" w:rsidR="6F24FB8B">
        <w:rPr>
          <w:rFonts w:ascii="Calibri" w:hAnsi="Calibri" w:cs="Courier New"/>
          <w:sz w:val="18"/>
          <w:szCs w:val="18"/>
        </w:rPr>
        <w:t>40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107</w:t>
      </w:r>
      <w:r>
        <w:tab/>
      </w:r>
      <w:r w:rsidRPr="6F24FB8B" w:rsidR="6F24FB8B">
        <w:rPr>
          <w:rFonts w:ascii="Calibri" w:hAnsi="Calibri" w:cs="Courier New"/>
          <w:sz w:val="18"/>
          <w:szCs w:val="18"/>
        </w:rPr>
        <w:t>OSB</w:t>
      </w:r>
      <w:r>
        <w:tab/>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0.18</w:t>
      </w:r>
    </w:p>
    <w:p w:rsidRPr="003D1975" w:rsidR="003D1975" w:rsidP="6F24FB8B" w:rsidRDefault="003D1975" w14:paraId="5067858A" w14:textId="0520B0D2">
      <w:pPr>
        <w:pStyle w:val="Normal"/>
        <w:spacing w:after="0"/>
        <w:ind w:left="567" w:firstLine="0"/>
      </w:pPr>
      <w:r w:rsidRPr="6F24FB8B" w:rsidR="6F24FB8B">
        <w:rPr>
          <w:rFonts w:ascii="Calibri" w:hAnsi="Calibri" w:cs="Courier New"/>
          <w:sz w:val="18"/>
          <w:szCs w:val="18"/>
        </w:rPr>
        <w:t>40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106</w:t>
      </w:r>
      <w:r>
        <w:tab/>
      </w:r>
      <w:r w:rsidRPr="6F24FB8B" w:rsidR="6F24FB8B">
        <w:rPr>
          <w:rFonts w:ascii="Calibri" w:hAnsi="Calibri" w:cs="Courier New"/>
          <w:sz w:val="18"/>
          <w:szCs w:val="18"/>
        </w:rPr>
        <w:t>Plywood</w:t>
      </w:r>
      <w:r>
        <w:tab/>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0.18</w:t>
      </w:r>
    </w:p>
    <w:p w:rsidRPr="003D1975" w:rsidR="003D1975" w:rsidP="6F24FB8B" w:rsidRDefault="003D1975" w14:paraId="79CE4A26" w14:textId="06B11E92">
      <w:pPr>
        <w:pStyle w:val="Normal"/>
        <w:spacing w:after="0"/>
        <w:ind w:left="567" w:firstLine="0"/>
      </w:pPr>
      <w:r w:rsidRPr="6F24FB8B" w:rsidR="6F24FB8B">
        <w:rPr>
          <w:rFonts w:ascii="Calibri" w:hAnsi="Calibri" w:cs="Courier New"/>
          <w:sz w:val="18"/>
          <w:szCs w:val="18"/>
        </w:rPr>
        <w:t>40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108</w:t>
      </w:r>
      <w:r>
        <w:tab/>
      </w:r>
      <w:r w:rsidRPr="6F24FB8B" w:rsidR="6F24FB8B">
        <w:rPr>
          <w:rFonts w:ascii="Calibri" w:hAnsi="Calibri" w:cs="Courier New"/>
          <w:sz w:val="18"/>
          <w:szCs w:val="18"/>
        </w:rPr>
        <w:t>HWLumber</w:t>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0.18</w:t>
      </w:r>
    </w:p>
    <w:p w:rsidRPr="003D1975" w:rsidR="003D1975" w:rsidP="6F24FB8B" w:rsidRDefault="003D1975" w14:paraId="03E8D0D3" w14:textId="78A512D7">
      <w:pPr>
        <w:pStyle w:val="Normal"/>
        <w:spacing w:after="0"/>
        <w:ind w:left="567" w:firstLine="0"/>
      </w:pPr>
      <w:r w:rsidRPr="6F24FB8B" w:rsidR="6F24FB8B">
        <w:rPr>
          <w:rFonts w:ascii="Calibri" w:hAnsi="Calibri" w:cs="Courier New"/>
          <w:sz w:val="18"/>
          <w:szCs w:val="18"/>
        </w:rPr>
        <w:t>40</w:t>
      </w:r>
      <w:r>
        <w:tab/>
      </w:r>
      <w:r w:rsidRPr="6F24FB8B" w:rsidR="6F24FB8B">
        <w:rPr>
          <w:rFonts w:ascii="Calibri" w:hAnsi="Calibri" w:cs="Courier New"/>
          <w:sz w:val="18"/>
          <w:szCs w:val="18"/>
        </w:rPr>
        <w:t>301</w:t>
      </w:r>
      <w:r>
        <w:tab/>
      </w:r>
      <w:r>
        <w:tab/>
      </w:r>
      <w:r w:rsidRPr="6F24FB8B" w:rsidR="6F24FB8B">
        <w:rPr>
          <w:rFonts w:ascii="Calibri" w:hAnsi="Calibri" w:cs="Courier New"/>
          <w:sz w:val="18"/>
          <w:szCs w:val="18"/>
        </w:rPr>
        <w:t>109</w:t>
      </w:r>
      <w:r>
        <w:tab/>
      </w:r>
      <w:r w:rsidRPr="6F24FB8B" w:rsidR="6F24FB8B">
        <w:rPr>
          <w:rFonts w:ascii="Calibri" w:hAnsi="Calibri" w:cs="Courier New"/>
          <w:sz w:val="18"/>
          <w:szCs w:val="18"/>
        </w:rPr>
        <w:t>HWPlywood</w:t>
      </w:r>
      <w:r>
        <w:tab/>
      </w:r>
      <w:r w:rsidRPr="6F24FB8B" w:rsidR="6F24FB8B">
        <w:rPr>
          <w:rFonts w:ascii="Calibri" w:hAnsi="Calibri" w:cs="Courier New"/>
          <w:sz w:val="18"/>
          <w:szCs w:val="18"/>
        </w:rPr>
        <w:t>0.05</w:t>
      </w:r>
      <w:r>
        <w:tab/>
      </w:r>
      <w:r>
        <w:tab/>
      </w:r>
      <w:r w:rsidRPr="6F24FB8B" w:rsidR="6F24FB8B">
        <w:rPr>
          <w:rFonts w:ascii="Calibri" w:hAnsi="Calibri" w:cs="Courier New"/>
          <w:sz w:val="18"/>
          <w:szCs w:val="18"/>
        </w:rPr>
        <w:t>0.18</w:t>
      </w:r>
    </w:p>
    <w:p w:rsidRPr="003D1975" w:rsidR="003D1975" w:rsidP="6F24FB8B" w:rsidRDefault="003D1975" w14:paraId="408A3E65" w14:textId="0AFC945D">
      <w:pPr>
        <w:pStyle w:val="Normal"/>
        <w:spacing w:after="0"/>
        <w:ind w:left="567" w:firstLine="0"/>
      </w:pPr>
      <w:r w:rsidRPr="6F24FB8B" w:rsidR="6F24FB8B">
        <w:rPr>
          <w:rFonts w:ascii="Calibri" w:hAnsi="Calibri" w:cs="Courier New"/>
          <w:sz w:val="18"/>
          <w:szCs w:val="18"/>
        </w:rPr>
        <w:t xml:space="preserve"> </w:t>
      </w:r>
    </w:p>
    <w:p w:rsidRPr="003D1975" w:rsidR="003D1975" w:rsidP="6F24FB8B" w:rsidRDefault="003D1975" w14:paraId="0AA85B73" w14:textId="308C92F9">
      <w:pPr>
        <w:pStyle w:val="Normal"/>
        <w:spacing w:after="0"/>
        <w:ind w:left="567" w:firstLine="0"/>
      </w:pPr>
      <w:r w:rsidRPr="6F24FB8B" w:rsidR="6F24FB8B">
        <w:rPr>
          <w:rFonts w:ascii="Calibri" w:hAnsi="Calibri" w:cs="Courier New"/>
          <w:sz w:val="18"/>
          <w:szCs w:val="18"/>
        </w:rPr>
        <w:t>LandfillGasManagement</w:t>
      </w:r>
    </w:p>
    <w:p w:rsidRPr="003D1975" w:rsidR="003D1975" w:rsidP="6F24FB8B" w:rsidRDefault="003D1975" w14:paraId="7555DBEA" w14:textId="719EFB9B">
      <w:pPr>
        <w:pStyle w:val="Normal"/>
        <w:spacing w:after="0"/>
        <w:ind w:left="567" w:firstLine="0"/>
      </w:pPr>
      <w:r w:rsidRPr="6F24FB8B" w:rsidR="6F24FB8B">
        <w:rPr>
          <w:rFonts w:ascii="Calibri" w:hAnsi="Calibri" w:cs="Courier New"/>
          <w:sz w:val="18"/>
          <w:szCs w:val="18"/>
        </w:rPr>
        <w:t>&gt;&gt;TimeStart</w:t>
      </w:r>
      <w:r>
        <w:tab/>
      </w:r>
      <w:r w:rsidRPr="6F24FB8B" w:rsidR="6F24FB8B">
        <w:rPr>
          <w:rFonts w:ascii="Calibri" w:hAnsi="Calibri" w:cs="Courier New"/>
          <w:sz w:val="18"/>
          <w:szCs w:val="18"/>
        </w:rPr>
        <w:t>Respiration</w:t>
      </w:r>
      <w:r>
        <w:tab/>
      </w:r>
      <w:r w:rsidRPr="6F24FB8B" w:rsidR="6F24FB8B">
        <w:rPr>
          <w:rFonts w:ascii="Calibri" w:hAnsi="Calibri" w:cs="Courier New"/>
          <w:sz w:val="18"/>
          <w:szCs w:val="18"/>
        </w:rPr>
        <w:t>Prop.Landfills Capture</w:t>
      </w:r>
      <w:r>
        <w:tab/>
      </w:r>
      <w:r>
        <w:tab/>
      </w:r>
      <w:r w:rsidRPr="6F24FB8B" w:rsidR="6F24FB8B">
        <w:rPr>
          <w:rFonts w:ascii="Calibri" w:hAnsi="Calibri" w:cs="Courier New"/>
          <w:sz w:val="18"/>
          <w:szCs w:val="18"/>
        </w:rPr>
        <w:t>Oxidation</w:t>
      </w:r>
    </w:p>
    <w:p w:rsidRPr="003D1975" w:rsidR="003D1975" w:rsidP="6F24FB8B" w:rsidRDefault="003D1975" w14:paraId="000710AA" w14:textId="14E76D04">
      <w:pPr>
        <w:pStyle w:val="Normal"/>
        <w:spacing w:after="0"/>
        <w:ind w:left="567" w:firstLine="0"/>
      </w:pPr>
      <w:r w:rsidRPr="6F24FB8B" w:rsidR="6F24FB8B">
        <w:rPr>
          <w:rFonts w:ascii="Calibri" w:hAnsi="Calibri" w:cs="Courier New"/>
          <w:sz w:val="18"/>
          <w:szCs w:val="18"/>
        </w:rPr>
        <w:t>&gt;&gt;Start</w:t>
      </w:r>
      <w:r>
        <w:tab/>
      </w:r>
      <w:r>
        <w:tab/>
      </w:r>
      <w:r w:rsidRPr="6F24FB8B" w:rsidR="6F24FB8B">
        <w:rPr>
          <w:rFonts w:ascii="Calibri" w:hAnsi="Calibri" w:cs="Courier New"/>
          <w:sz w:val="18"/>
          <w:szCs w:val="18"/>
        </w:rPr>
        <w:t>Code</w:t>
      </w:r>
      <w:r>
        <w:tab/>
      </w:r>
      <w:r>
        <w:tab/>
      </w:r>
      <w:r w:rsidRPr="6F24FB8B" w:rsidR="6F24FB8B">
        <w:rPr>
          <w:rFonts w:ascii="Calibri" w:hAnsi="Calibri" w:cs="Courier New"/>
          <w:sz w:val="18"/>
          <w:szCs w:val="18"/>
        </w:rPr>
        <w:t>WithLFGM</w:t>
      </w:r>
      <w:r>
        <w:tab/>
      </w:r>
      <w:r>
        <w:tab/>
      </w:r>
      <w:r w:rsidRPr="6F24FB8B" w:rsidR="6F24FB8B">
        <w:rPr>
          <w:rFonts w:ascii="Calibri" w:hAnsi="Calibri" w:cs="Courier New"/>
          <w:sz w:val="18"/>
          <w:szCs w:val="18"/>
        </w:rPr>
        <w:t>Efficiency</w:t>
      </w:r>
    </w:p>
    <w:p w:rsidRPr="003D1975" w:rsidR="003D1975" w:rsidP="6F24FB8B" w:rsidRDefault="003D1975" w14:paraId="1AE5F11A" w14:textId="33A98583">
      <w:pPr>
        <w:pStyle w:val="Normal"/>
        <w:spacing w:after="0"/>
        <w:ind w:left="567" w:firstLine="0"/>
      </w:pPr>
      <w:r w:rsidRPr="6F24FB8B" w:rsidR="6F24FB8B">
        <w:rPr>
          <w:rFonts w:ascii="Calibri" w:hAnsi="Calibri" w:cs="Courier New"/>
          <w:sz w:val="18"/>
          <w:szCs w:val="18"/>
        </w:rPr>
        <w:t>&gt;&gt;----------------------------------------------------------- -------------------------------------------------------------- ---------------------------------</w:t>
      </w:r>
    </w:p>
    <w:p w:rsidRPr="003D1975" w:rsidR="003D1975" w:rsidP="6F24FB8B" w:rsidRDefault="003D1975" w14:paraId="3B17DD46" w14:textId="006E8B1A">
      <w:pPr>
        <w:pStyle w:val="Normal"/>
        <w:spacing w:after="0"/>
        <w:ind w:left="567" w:firstLine="0"/>
        <w:rPr>
          <w:rFonts w:ascii="Calibri" w:hAnsi="Calibri" w:cs="Courier New"/>
          <w:sz w:val="18"/>
          <w:szCs w:val="18"/>
        </w:rPr>
      </w:pPr>
    </w:p>
    <w:p w:rsidRPr="003D1975" w:rsidR="003D1975" w:rsidP="6F24FB8B" w:rsidRDefault="003D1975" w14:paraId="670CEB4D" w14:textId="1A5CE989">
      <w:pPr>
        <w:pStyle w:val="Normal"/>
        <w:spacing w:after="0"/>
        <w:ind w:left="567" w:firstLine="0"/>
      </w:pPr>
      <w:r w:rsidRPr="6F24FB8B" w:rsidR="6F24FB8B">
        <w:rPr>
          <w:rFonts w:ascii="Calibri" w:hAnsi="Calibri" w:cs="Courier New"/>
          <w:sz w:val="18"/>
          <w:szCs w:val="18"/>
        </w:rPr>
        <w:t>0</w:t>
      </w:r>
      <w:r>
        <w:tab/>
      </w:r>
      <w:r>
        <w:tab/>
      </w:r>
      <w:r w:rsidRPr="6F24FB8B" w:rsidR="6F24FB8B">
        <w:rPr>
          <w:rFonts w:ascii="Calibri" w:hAnsi="Calibri" w:cs="Courier New"/>
          <w:sz w:val="18"/>
          <w:szCs w:val="18"/>
        </w:rPr>
        <w:t>1500</w:t>
      </w:r>
      <w:r>
        <w:tab/>
      </w:r>
      <w:r>
        <w:tab/>
      </w:r>
      <w:r w:rsidRPr="6F24FB8B" w:rsidR="6F24FB8B">
        <w:rPr>
          <w:rFonts w:ascii="Calibri" w:hAnsi="Calibri" w:cs="Courier New"/>
          <w:sz w:val="18"/>
          <w:szCs w:val="18"/>
        </w:rPr>
        <w:t>0.4</w:t>
      </w:r>
      <w:r>
        <w:tab/>
      </w:r>
      <w:r>
        <w:tab/>
      </w:r>
      <w:r>
        <w:tab/>
      </w:r>
      <w:r>
        <w:tab/>
      </w:r>
      <w:r w:rsidRPr="6F24FB8B" w:rsidR="6F24FB8B">
        <w:rPr>
          <w:rFonts w:ascii="Calibri" w:hAnsi="Calibri" w:cs="Courier New"/>
          <w:sz w:val="18"/>
          <w:szCs w:val="18"/>
        </w:rPr>
        <w:t>0.75</w:t>
      </w:r>
      <w:r>
        <w:tab/>
      </w:r>
      <w:r>
        <w:tab/>
      </w:r>
      <w:r w:rsidRPr="6F24FB8B" w:rsidR="6F24FB8B">
        <w:rPr>
          <w:rFonts w:ascii="Calibri" w:hAnsi="Calibri" w:cs="Courier New"/>
          <w:sz w:val="18"/>
          <w:szCs w:val="18"/>
        </w:rPr>
        <w:t>0.22</w:t>
      </w:r>
    </w:p>
    <w:p w:rsidRPr="003D1975" w:rsidR="003D1975" w:rsidP="6F24FB8B" w:rsidRDefault="003D1975" w14:paraId="62C38320" w14:textId="33D742C6">
      <w:pPr>
        <w:pStyle w:val="Normal"/>
        <w:spacing w:after="0"/>
        <w:ind w:left="567" w:firstLine="0"/>
      </w:pPr>
      <w:r w:rsidRPr="6F24FB8B" w:rsidR="6F24FB8B">
        <w:rPr>
          <w:rFonts w:ascii="Calibri" w:hAnsi="Calibri" w:cs="Courier New"/>
          <w:sz w:val="18"/>
          <w:szCs w:val="18"/>
        </w:rPr>
        <w:t>&gt;&gt;</w:t>
      </w:r>
      <w:r>
        <w:tab/>
      </w:r>
      <w:r w:rsidRPr="6F24FB8B" w:rsidR="6F24FB8B">
        <w:rPr>
          <w:rFonts w:ascii="Calibri" w:hAnsi="Calibri" w:cs="Courier New"/>
          <w:sz w:val="18"/>
          <w:szCs w:val="18"/>
        </w:rPr>
        <w:t>0</w:t>
      </w:r>
      <w:r>
        <w:tab/>
      </w:r>
      <w:r>
        <w:tab/>
      </w:r>
      <w:r w:rsidRPr="6F24FB8B" w:rsidR="6F24FB8B">
        <w:rPr>
          <w:rFonts w:ascii="Calibri" w:hAnsi="Calibri" w:cs="Courier New"/>
          <w:sz w:val="18"/>
          <w:szCs w:val="18"/>
        </w:rPr>
        <w:t>1500</w:t>
      </w:r>
      <w:r>
        <w:tab/>
      </w:r>
      <w:r>
        <w:tab/>
      </w:r>
      <w:r w:rsidRPr="6F24FB8B" w:rsidR="6F24FB8B">
        <w:rPr>
          <w:rFonts w:ascii="Calibri" w:hAnsi="Calibri" w:cs="Courier New"/>
          <w:sz w:val="18"/>
          <w:szCs w:val="18"/>
        </w:rPr>
        <w:t>-999</w:t>
      </w:r>
      <w:r>
        <w:tab/>
      </w:r>
      <w:r>
        <w:tab/>
      </w:r>
      <w:r>
        <w:tab/>
      </w:r>
      <w:r w:rsidRPr="6F24FB8B" w:rsidR="6F24FB8B">
        <w:rPr>
          <w:rFonts w:ascii="Calibri" w:hAnsi="Calibri" w:cs="Courier New"/>
          <w:sz w:val="18"/>
          <w:szCs w:val="18"/>
        </w:rPr>
        <w:t>-999</w:t>
      </w:r>
      <w:r>
        <w:tab/>
      </w:r>
      <w:r>
        <w:tab/>
      </w:r>
      <w:r w:rsidRPr="6F24FB8B" w:rsidR="6F24FB8B">
        <w:rPr>
          <w:rFonts w:ascii="Calibri" w:hAnsi="Calibri" w:cs="Courier New"/>
          <w:sz w:val="18"/>
          <w:szCs w:val="18"/>
        </w:rPr>
        <w:t>0.22</w:t>
      </w:r>
    </w:p>
    <w:p w:rsidRPr="003D1975" w:rsidR="003D1975" w:rsidP="6F24FB8B" w:rsidRDefault="003D1975" w14:paraId="5C5DA64F" w14:textId="7A74FD0B">
      <w:pPr>
        <w:pStyle w:val="Normal"/>
        <w:spacing w:after="0"/>
        <w:ind w:left="567" w:firstLine="0"/>
        <w:rPr>
          <w:rFonts w:ascii="Calibri" w:hAnsi="Calibri" w:cs="Courier New"/>
          <w:sz w:val="18"/>
          <w:szCs w:val="18"/>
        </w:rPr>
      </w:pPr>
    </w:p>
    <w:p w:rsidRPr="003D1975" w:rsidR="003D1975" w:rsidP="6F24FB8B" w:rsidRDefault="003D1975" w14:paraId="7BA5680A" w14:textId="5A329C22">
      <w:pPr>
        <w:pStyle w:val="Normal"/>
        <w:spacing w:after="0"/>
        <w:ind w:left="567" w:firstLine="0"/>
        <w:rPr>
          <w:rFonts w:ascii="Calibri" w:hAnsi="Calibri" w:cs="Courier New"/>
          <w:sz w:val="18"/>
          <w:szCs w:val="18"/>
        </w:rPr>
      </w:pPr>
    </w:p>
    <w:p w:rsidR="003C03FB" w:rsidRDefault="003C03FB" w14:paraId="45B0C028" w14:textId="77777777">
      <w:pPr>
        <w:spacing w:after="0"/>
        <w:ind w:left="567" w:firstLine="153"/>
        <w:rPr>
          <w:rFonts w:ascii="Courier New" w:hAnsi="Courier New" w:cs="Courier New"/>
          <w:sz w:val="16"/>
          <w:szCs w:val="16"/>
        </w:rPr>
      </w:pPr>
    </w:p>
    <w:p w:rsidRPr="007462C8" w:rsidR="00846DA9" w:rsidP="6426BA3B" w:rsidRDefault="00846DA9" w14:paraId="49D46F2B" w14:textId="7787FA5F">
      <w:pPr>
        <w:pStyle w:val="Heading2"/>
        <w:rPr/>
      </w:pPr>
      <w:bookmarkStart w:name="_Ref165278827" w:id="448"/>
      <w:r w:rsidR="6426BA3B">
        <w:rPr/>
        <w:t>Input Files</w:t>
      </w:r>
      <w:bookmarkEnd w:id="448"/>
    </w:p>
    <w:p w:rsidR="0090545B" w:rsidRDefault="0090545B" w14:paraId="7BC803C6" w14:textId="77777777">
      <w:pPr>
        <w:pStyle w:val="Default"/>
      </w:pPr>
    </w:p>
    <w:p w:rsidR="007462C8" w:rsidRDefault="007462C8" w14:paraId="43F508CA" w14:textId="2CCE174C">
      <w:pPr>
        <w:pStyle w:val="Default"/>
      </w:pPr>
      <w:r w:rsidR="6426BA3B">
        <w:rPr/>
        <w:t>The FPS requires input of living and dead biomass. These two filenames are conventionally called:</w:t>
      </w:r>
    </w:p>
    <w:p w:rsidR="007462C8" w:rsidRDefault="007462C8" w14:paraId="69B9190A" w14:textId="77777777">
      <w:pPr>
        <w:pStyle w:val="Default"/>
      </w:pPr>
    </w:p>
    <w:p w:rsidR="007462C8" w:rsidP="007462C8" w:rsidRDefault="002A045C" w14:paraId="52F1AAA0" w14:textId="77777777">
      <w:pPr>
        <w:pStyle w:val="Default"/>
        <w:numPr>
          <w:ilvl w:val="0"/>
          <w:numId w:val="30"/>
        </w:numPr>
        <w:rPr/>
      </w:pPr>
      <w:r w:rsidR="6426BA3B">
        <w:rPr/>
        <w:t>log_FluxBio.csv and</w:t>
      </w:r>
    </w:p>
    <w:p w:rsidR="007462C8" w:rsidP="007462C8" w:rsidRDefault="002A045C" w14:paraId="4110ED9F" w14:textId="77777777">
      <w:pPr>
        <w:pStyle w:val="Default"/>
        <w:numPr>
          <w:ilvl w:val="0"/>
          <w:numId w:val="30"/>
        </w:numPr>
        <w:rPr/>
      </w:pPr>
      <w:r w:rsidR="6426BA3B">
        <w:rPr/>
        <w:t>log_FluxDOM.csv,</w:t>
      </w:r>
    </w:p>
    <w:p w:rsidR="007462C8" w:rsidP="007462C8" w:rsidRDefault="007462C8" w14:paraId="0B076636" w14:textId="77777777">
      <w:pPr>
        <w:pStyle w:val="Default"/>
      </w:pPr>
    </w:p>
    <w:p w:rsidR="002A045C" w:rsidP="007462C8" w:rsidRDefault="002A045C" w14:paraId="01C33788" w14:textId="7E0C6E14">
      <w:pPr>
        <w:pStyle w:val="Default"/>
      </w:pPr>
      <w:r w:rsidR="6426BA3B">
        <w:rPr/>
        <w:t xml:space="preserve">but are under user control via the Main Input Configuration file (see Section </w:t>
      </w:r>
      <w:r>
        <w:fldChar w:fldCharType="begin"/>
      </w:r>
      <w:r>
        <w:instrText xml:space="preserve"> REF _Ref165278694 \r \h </w:instrText>
      </w:r>
      <w:r>
        <w:fldChar w:fldCharType="separate"/>
      </w:r>
      <w:r w:rsidR="6426BA3B">
        <w:rPr/>
        <w:t>2</w:t>
      </w:r>
      <w:r>
        <w:fldChar w:fldCharType="end"/>
      </w:r>
      <w:r w:rsidR="6426BA3B">
        <w:rPr/>
        <w:t>). The content of these two files is not under user control and must follow the format described in the FORCS documentation.</w:t>
      </w:r>
    </w:p>
    <w:p w:rsidR="0090545B" w:rsidRDefault="0090545B" w14:paraId="7EE9BA3A" w14:textId="77777777">
      <w:pPr>
        <w:pStyle w:val="Default"/>
      </w:pPr>
    </w:p>
    <w:p w:rsidR="0090545B" w:rsidP="6426BA3B" w:rsidRDefault="0090545B" w14:paraId="6735F2CD" w14:textId="77777777">
      <w:pPr>
        <w:pStyle w:val="Default"/>
        <w:rPr>
          <w:highlight w:val="yellow"/>
        </w:rPr>
      </w:pPr>
      <w:r w:rsidRPr="6426BA3B" w:rsidR="6426BA3B">
        <w:rPr>
          <w:highlight w:val="yellow"/>
        </w:rPr>
        <w:t>To be added here from FORCS documentation</w:t>
      </w:r>
    </w:p>
    <w:p w:rsidRPr="00846DA9" w:rsidR="0090545B" w:rsidP="6426BA3B" w:rsidRDefault="0090545B" w14:paraId="7DBF0457" w14:textId="77777777">
      <w:pPr>
        <w:pStyle w:val="Default"/>
      </w:pPr>
    </w:p>
    <w:p w:rsidR="003C03FB" w:rsidRDefault="003C03FB" w14:paraId="28C888DD" w14:textId="77777777">
      <w:pPr>
        <w:spacing w:after="0"/>
        <w:ind w:left="567" w:firstLine="153"/>
        <w:rPr>
          <w:rFonts w:ascii="Courier New" w:hAnsi="Courier New" w:cs="Courier New"/>
          <w:sz w:val="16"/>
          <w:szCs w:val="16"/>
        </w:rPr>
      </w:pPr>
    </w:p>
    <w:p w:rsidR="003C03FB" w:rsidRDefault="001D5DBF" w14:paraId="303740F5" w14:textId="657FB19B">
      <w:pPr>
        <w:pStyle w:val="Heading2"/>
        <w:rPr/>
      </w:pPr>
      <w:commentRangeStart w:id="482"/>
      <w:r w:rsidR="1FB887AE">
        <w:rPr/>
        <w:t>Output</w:t>
      </w:r>
      <w:commentRangeEnd w:id="482"/>
      <w:r>
        <w:rPr>
          <w:rStyle w:val="CommentReference"/>
        </w:rPr>
        <w:commentReference w:id="482"/>
      </w:r>
    </w:p>
    <w:p w:rsidR="002F54AF" w:rsidP="00B4681E" w:rsidRDefault="002F54AF" w14:paraId="52C3B318" w14:textId="77777777">
      <w:pPr>
        <w:spacing w:after="0"/>
        <w:ind w:firstLine="0"/>
      </w:pPr>
    </w:p>
    <w:p w:rsidR="003C03FB" w:rsidRDefault="00BB02A4" w14:paraId="38BA937C" w14:textId="595EDEDF">
      <w:pPr>
        <w:spacing w:after="0"/>
        <w:ind w:firstLine="0"/>
      </w:pPr>
      <w:r>
        <w:t>Three</w:t>
      </w:r>
      <w:r w:rsidR="00652430">
        <w:t xml:space="preserve"> output files are produced</w:t>
      </w:r>
      <w:r w:rsidR="001D5DBF">
        <w:t>.</w:t>
      </w:r>
      <w:r w:rsidR="00652430">
        <w:t xml:space="preserve"> </w:t>
      </w:r>
      <w:r>
        <w:t xml:space="preserve">The first gives any errors that occur. </w:t>
      </w:r>
      <w:r w:rsidR="00652430">
        <w:t>One contains a list of all the transfers that are done in the first several steps of the process,</w:t>
      </w:r>
      <w:r>
        <w:t xml:space="preserve"> and the third</w:t>
      </w:r>
      <w:r w:rsidR="00652430">
        <w:t xml:space="preserve"> contains amounts in the pools and emitted.</w:t>
      </w:r>
    </w:p>
    <w:p w:rsidR="00BB02A4" w:rsidRDefault="00BB02A4" w14:paraId="028ECB09" w14:textId="3B0FD809">
      <w:pPr>
        <w:spacing w:after="0"/>
        <w:ind w:firstLine="0"/>
      </w:pPr>
    </w:p>
    <w:p w:rsidRPr="00B4681E" w:rsidR="00BB02A4" w:rsidP="00BB02A4" w:rsidRDefault="00BB02A4" w14:paraId="424475E9" w14:textId="7525E9B0">
      <w:pPr>
        <w:pStyle w:val="Heading3"/>
        <w:tabs>
          <w:tab w:val="num" w:pos="1440"/>
        </w:tabs>
        <w:ind w:left="432"/>
        <w:rPr>
          <w:b/>
        </w:rPr>
      </w:pPr>
      <w:r>
        <w:rPr>
          <w:b/>
        </w:rPr>
        <w:t>FPS_log.txt</w:t>
      </w:r>
    </w:p>
    <w:p w:rsidR="00BB02A4" w:rsidRDefault="00BB02A4" w14:paraId="69DF9AD9" w14:textId="77777777">
      <w:pPr>
        <w:spacing w:after="0"/>
        <w:ind w:firstLine="0"/>
      </w:pPr>
    </w:p>
    <w:p w:rsidR="002F54AF" w:rsidP="00F518EC" w:rsidRDefault="00F518EC" w14:paraId="68B8C7DF" w14:textId="4CE79A1E">
      <w:pPr>
        <w:spacing w:after="0"/>
        <w:ind w:firstLine="0"/>
      </w:pPr>
      <w:r w:rsidR="6426BA3B">
        <w:rPr/>
        <w:t xml:space="preserve">This file reports any potential non-fatal errors that may be in the input files. The FPS model does internal checking to make sure that all proportions add to 1, and that values are assigned to defined pools. For example, an error might state that “Proportions do not add to 1 for pool x”. or “No </w:t>
      </w:r>
      <w:r w:rsidR="6426BA3B">
        <w:rPr/>
        <w:t>substitu</w:t>
      </w:r>
      <w:r w:rsidR="6426BA3B">
        <w:rPr/>
        <w:t>tion</w:t>
      </w:r>
      <w:r w:rsidR="6426BA3B">
        <w:rPr/>
        <w:t xml:space="preserve"> factors found for year: 1, market: 301, product: 105”.</w:t>
      </w:r>
    </w:p>
    <w:p w:rsidR="00F518EC" w:rsidP="00F518EC" w:rsidRDefault="00F518EC" w14:paraId="50BE634E" w14:textId="32F47F01">
      <w:pPr>
        <w:spacing w:after="0"/>
        <w:ind w:firstLine="0"/>
      </w:pPr>
    </w:p>
    <w:p w:rsidR="00F518EC" w:rsidP="00F518EC" w:rsidRDefault="00F518EC" w14:paraId="68B910C5" w14:textId="52749B34">
      <w:pPr>
        <w:spacing w:after="0"/>
        <w:ind w:firstLine="0"/>
      </w:pPr>
      <w:commentRangeStart w:id="487"/>
      <w:r>
        <w:t>In an ideal, well-parameterized run, this file will be empty.</w:t>
      </w:r>
      <w:commentRangeEnd w:id="487"/>
      <w:r w:rsidR="007438B1">
        <w:rPr>
          <w:rStyle w:val="CommentReference"/>
        </w:rPr>
        <w:commentReference w:id="487"/>
      </w:r>
    </w:p>
    <w:p w:rsidR="00BB02A4" w:rsidRDefault="00BB02A4" w14:paraId="339E3A87" w14:textId="77777777">
      <w:pPr>
        <w:spacing w:after="0"/>
        <w:ind w:firstLine="0"/>
      </w:pPr>
    </w:p>
    <w:p w:rsidRPr="00B4681E" w:rsidR="003C03FB" w:rsidRDefault="00D75413" w14:paraId="13D8AF53" w14:textId="0BD0C2FA">
      <w:pPr>
        <w:pStyle w:val="Heading3"/>
        <w:tabs>
          <w:tab w:val="num" w:pos="1440"/>
        </w:tabs>
        <w:ind w:left="432"/>
        <w:rPr>
          <w:b/>
        </w:rPr>
      </w:pPr>
      <w:r>
        <w:rPr>
          <w:b/>
        </w:rPr>
        <w:t>FPS_test_out</w:t>
      </w:r>
      <w:r w:rsidRPr="00B4681E" w:rsidR="001D5DBF">
        <w:rPr>
          <w:b/>
        </w:rPr>
        <w:t>.csv</w:t>
      </w:r>
    </w:p>
    <w:p w:rsidR="002F54AF" w:rsidRDefault="002F54AF" w14:paraId="7ACAB98C" w14:textId="77777777">
      <w:pPr>
        <w:spacing w:after="0"/>
        <w:ind w:firstLine="0"/>
      </w:pPr>
    </w:p>
    <w:p w:rsidR="003C03FB" w:rsidRDefault="001D5DBF" w14:paraId="4E3D2B1E" w14:textId="4D042808">
      <w:pPr>
        <w:spacing w:after="0"/>
        <w:ind w:firstLine="0"/>
      </w:pPr>
      <w:r>
        <w:t xml:space="preserve">This table reports </w:t>
      </w:r>
      <w:r w:rsidR="00BB02A4">
        <w:t>fluxes between pools as they happen to help with error checking and debugging.</w:t>
      </w:r>
    </w:p>
    <w:p w:rsidR="002F54AF" w:rsidRDefault="002F54AF" w14:paraId="1BABF019" w14:textId="77777777">
      <w:pPr>
        <w:spacing w:after="0"/>
        <w:ind w:left="2160" w:hanging="2160"/>
      </w:pPr>
    </w:p>
    <w:p w:rsidR="003C03FB" w:rsidRDefault="001D5DBF" w14:paraId="2E26AC86" w14:textId="24DA437F">
      <w:pPr>
        <w:spacing w:after="0"/>
        <w:ind w:left="2160" w:hanging="2160"/>
      </w:pPr>
      <w:r>
        <w:t xml:space="preserve">Col 1: </w:t>
      </w:r>
      <w:r w:rsidR="004D62BD">
        <w:t>Ste</w:t>
      </w:r>
      <w:r>
        <w:t>p</w:t>
      </w:r>
      <w:r w:rsidR="00787E20">
        <w:tab/>
      </w:r>
      <w:r w:rsidR="00787E20">
        <w:t>Each section of the model has been given a step number for the purposes of this output.</w:t>
      </w:r>
    </w:p>
    <w:p w:rsidR="00787E20" w:rsidRDefault="00787E20" w14:paraId="645C2EB5" w14:textId="2CA64D7E">
      <w:pPr>
        <w:spacing w:after="0"/>
        <w:ind w:left="2160" w:hanging="2160"/>
      </w:pPr>
      <w:r>
        <w:tab/>
      </w:r>
      <w:r>
        <w:t>1 = Harvest to Mill</w:t>
      </w:r>
    </w:p>
    <w:p w:rsidR="00787E20" w:rsidRDefault="00787E20" w14:paraId="02F7AC86" w14:textId="43941810">
      <w:pPr>
        <w:spacing w:after="0"/>
        <w:ind w:left="2160" w:hanging="2160"/>
      </w:pPr>
      <w:r>
        <w:tab/>
      </w:r>
      <w:r>
        <w:t>2 = Mill to Primary</w:t>
      </w:r>
    </w:p>
    <w:p w:rsidR="00787E20" w:rsidRDefault="00787E20" w14:paraId="236C01D8" w14:textId="0DBD6845">
      <w:pPr>
        <w:spacing w:after="0"/>
        <w:ind w:left="2160" w:hanging="2160"/>
      </w:pPr>
      <w:r>
        <w:tab/>
      </w:r>
      <w:r>
        <w:t>3 = Primary to Market</w:t>
      </w:r>
    </w:p>
    <w:p w:rsidR="00787E20" w:rsidRDefault="00787E20" w14:paraId="3655E786" w14:textId="65A3DAF3">
      <w:pPr>
        <w:spacing w:after="0"/>
        <w:ind w:left="2160" w:hanging="2160"/>
      </w:pPr>
      <w:r>
        <w:tab/>
      </w:r>
      <w:r>
        <w:t>4 = Primary to Secondary</w:t>
      </w:r>
    </w:p>
    <w:p w:rsidR="00787E20" w:rsidRDefault="00787E20" w14:paraId="5A138BD8" w14:textId="14316DDC">
      <w:pPr>
        <w:spacing w:after="0"/>
        <w:ind w:left="2160" w:hanging="2160"/>
      </w:pPr>
      <w:r>
        <w:tab/>
      </w:r>
      <w:r>
        <w:t>5 = Secondary to Retirement</w:t>
      </w:r>
    </w:p>
    <w:p w:rsidR="00787E20" w:rsidRDefault="00787E20" w14:paraId="47505D59" w14:textId="5275A830">
      <w:pPr>
        <w:spacing w:after="0"/>
        <w:ind w:left="2160" w:hanging="2160"/>
      </w:pPr>
      <w:r>
        <w:tab/>
      </w:r>
      <w:r>
        <w:t>8 = Substitution</w:t>
      </w:r>
    </w:p>
    <w:p w:rsidR="00CE4592" w:rsidRDefault="00CE4592" w14:paraId="06C2287C" w14:textId="5D7310EC">
      <w:pPr>
        <w:spacing w:after="0"/>
        <w:ind w:left="2160" w:hanging="2160"/>
      </w:pPr>
      <w:r>
        <w:tab/>
      </w:r>
      <w:r>
        <w:t>9 = Retirement</w:t>
      </w:r>
    </w:p>
    <w:p w:rsidR="003C03FB" w:rsidRDefault="001D5DBF" w14:paraId="1CB5686C" w14:textId="01F90F97">
      <w:pPr>
        <w:spacing w:after="0"/>
        <w:ind w:left="2160" w:hanging="2160"/>
      </w:pPr>
      <w:r>
        <w:t xml:space="preserve">Col 2: </w:t>
      </w:r>
      <w:r w:rsidR="004D62BD">
        <w:t>Year</w:t>
      </w:r>
    </w:p>
    <w:p w:rsidR="003C03FB" w:rsidRDefault="001D5DBF" w14:paraId="7673C59B" w14:textId="703F5738">
      <w:pPr>
        <w:spacing w:after="0"/>
        <w:ind w:left="2160" w:hanging="2160"/>
      </w:pPr>
      <w:r>
        <w:t xml:space="preserve">Col 3: </w:t>
      </w:r>
      <w:r w:rsidR="004D62BD">
        <w:t>Market</w:t>
      </w:r>
      <w:r w:rsidR="00787E20">
        <w:tab/>
      </w:r>
      <w:r w:rsidR="00787E20">
        <w:t>Market code as defined in the input files, or</w:t>
      </w:r>
    </w:p>
    <w:p w:rsidR="00787E20" w:rsidRDefault="00787E20" w14:paraId="49020491" w14:textId="780A1596">
      <w:pPr>
        <w:spacing w:after="0"/>
        <w:ind w:left="2160" w:hanging="2160"/>
      </w:pPr>
      <w:r>
        <w:tab/>
      </w:r>
      <w:r>
        <w:t>-99 to indicate no market (for steps that do not yet have a market.)</w:t>
      </w:r>
    </w:p>
    <w:p w:rsidR="003C03FB" w:rsidRDefault="001D5DBF" w14:paraId="5270CB5C" w14:textId="7A9DC02B">
      <w:pPr>
        <w:spacing w:after="0"/>
        <w:ind w:left="2160" w:hanging="2160"/>
      </w:pPr>
      <w:r>
        <w:t xml:space="preserve">Col 4: </w:t>
      </w:r>
      <w:proofErr w:type="gramStart"/>
      <w:r w:rsidR="004D62BD">
        <w:t>Pool</w:t>
      </w:r>
      <w:r w:rsidR="00787E20">
        <w:t xml:space="preserve"> </w:t>
      </w:r>
      <w:r>
        <w:t xml:space="preserve"> </w:t>
      </w:r>
      <w:r w:rsidR="00CE4592">
        <w:tab/>
      </w:r>
      <w:proofErr w:type="gramEnd"/>
      <w:r w:rsidR="00CE4592">
        <w:t>The code of the destination pool</w:t>
      </w:r>
      <w:r>
        <w:t>.</w:t>
      </w:r>
    </w:p>
    <w:p w:rsidR="003C03FB" w:rsidRDefault="001D5DBF" w14:paraId="4C367298" w14:textId="3AEE51F6">
      <w:pPr>
        <w:spacing w:after="0"/>
        <w:ind w:left="2160" w:hanging="2160"/>
      </w:pPr>
      <w:r>
        <w:t xml:space="preserve">Col 5: </w:t>
      </w:r>
      <w:r w:rsidR="00787E20">
        <w:t>Amount</w:t>
      </w:r>
      <w:r>
        <w:t xml:space="preserve"> </w:t>
      </w:r>
      <w:r w:rsidR="00CE4592">
        <w:tab/>
      </w:r>
      <w:commentRangeStart w:id="488"/>
      <w:r w:rsidR="00CE4592">
        <w:t>The amount of C transferred</w:t>
      </w:r>
      <w:r>
        <w:t>.</w:t>
      </w:r>
      <w:commentRangeEnd w:id="488"/>
      <w:r w:rsidR="007438B1">
        <w:rPr>
          <w:rStyle w:val="CommentReference"/>
        </w:rPr>
        <w:commentReference w:id="488"/>
      </w:r>
    </w:p>
    <w:p w:rsidR="003C03FB" w:rsidRDefault="003C03FB" w14:paraId="5A0656A5" w14:textId="77777777">
      <w:pPr>
        <w:spacing w:after="0"/>
        <w:ind w:left="2160" w:hanging="2160"/>
      </w:pPr>
    </w:p>
    <w:p w:rsidRPr="00B4681E" w:rsidR="003C03FB" w:rsidRDefault="00CB2AD4" w14:paraId="4036CB1D" w14:textId="05D340C3">
      <w:pPr>
        <w:pStyle w:val="Heading3"/>
        <w:tabs>
          <w:tab w:val="num" w:pos="1440"/>
        </w:tabs>
        <w:ind w:left="432"/>
        <w:rPr>
          <w:b/>
        </w:rPr>
      </w:pPr>
      <w:r>
        <w:rPr>
          <w:b/>
        </w:rPr>
        <w:t>FPS_raw_out</w:t>
      </w:r>
      <w:r w:rsidRPr="00B4681E" w:rsidR="001D5DBF">
        <w:rPr>
          <w:b/>
        </w:rPr>
        <w:t>.csv</w:t>
      </w:r>
    </w:p>
    <w:p w:rsidR="002F54AF" w:rsidRDefault="002F54AF" w14:paraId="111AE2D7" w14:textId="27E7CB12">
      <w:pPr>
        <w:spacing w:after="0"/>
        <w:ind w:firstLine="0"/>
      </w:pPr>
    </w:p>
    <w:p w:rsidR="003C03FB" w:rsidRDefault="002F54AF" w14:paraId="4F7D1AA3" w14:textId="709DB46F">
      <w:pPr>
        <w:spacing w:after="0"/>
        <w:ind w:firstLine="0"/>
      </w:pPr>
      <w:r>
        <w:t>This file contains a</w:t>
      </w:r>
      <w:r w:rsidR="00CB2AD4">
        <w:t xml:space="preserve"> listing of transfers from the final stages of the processing</w:t>
      </w:r>
      <w:r w:rsidR="00B95639">
        <w:t>.</w:t>
      </w:r>
    </w:p>
    <w:tbl>
      <w:tblPr>
        <w:tblW w:w="9360" w:type="dxa"/>
        <w:tblLook w:val="04A0" w:firstRow="1" w:lastRow="0" w:firstColumn="1" w:lastColumn="0" w:noHBand="0" w:noVBand="1"/>
      </w:tblPr>
      <w:tblGrid>
        <w:gridCol w:w="857"/>
        <w:gridCol w:w="1178"/>
        <w:gridCol w:w="1289"/>
        <w:gridCol w:w="859"/>
        <w:gridCol w:w="968"/>
        <w:gridCol w:w="1211"/>
        <w:gridCol w:w="1458"/>
        <w:gridCol w:w="1540"/>
      </w:tblGrid>
      <w:tr w:rsidRPr="00CB2AD4" w:rsidR="00CB2AD4" w:rsidTr="00CB2AD4" w14:paraId="00E412DC" w14:textId="77777777">
        <w:trPr>
          <w:trHeight w:val="288"/>
        </w:trPr>
        <w:tc>
          <w:tcPr>
            <w:tcW w:w="955" w:type="dxa"/>
            <w:tcBorders>
              <w:top w:val="nil"/>
              <w:left w:val="nil"/>
              <w:bottom w:val="nil"/>
              <w:right w:val="nil"/>
            </w:tcBorders>
            <w:shd w:val="clear" w:color="auto" w:fill="auto"/>
            <w:noWrap/>
            <w:vAlign w:val="bottom"/>
            <w:hideMark/>
          </w:tcPr>
          <w:p w:rsidRPr="00CB2AD4" w:rsidR="00CB2AD4" w:rsidP="00CB2AD4" w:rsidRDefault="00CB2AD4" w14:paraId="53D9E9DB"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Type</w:t>
            </w:r>
          </w:p>
        </w:tc>
        <w:tc>
          <w:tcPr>
            <w:tcW w:w="1085" w:type="dxa"/>
            <w:tcBorders>
              <w:top w:val="nil"/>
              <w:left w:val="nil"/>
              <w:bottom w:val="nil"/>
              <w:right w:val="nil"/>
            </w:tcBorders>
            <w:shd w:val="clear" w:color="auto" w:fill="auto"/>
            <w:noWrap/>
            <w:vAlign w:val="bottom"/>
            <w:hideMark/>
          </w:tcPr>
          <w:p w:rsidRPr="00CB2AD4" w:rsidR="00CB2AD4" w:rsidP="00CB2AD4" w:rsidRDefault="00CB2AD4" w14:paraId="69ED5FE8"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 xml:space="preserve"> </w:t>
            </w:r>
            <w:proofErr w:type="spellStart"/>
            <w:r w:rsidRPr="00CB2AD4">
              <w:rPr>
                <w:rFonts w:ascii="Calibri" w:hAnsi="Calibri" w:cs="Calibri"/>
                <w:color w:val="000000"/>
                <w:sz w:val="22"/>
                <w:szCs w:val="22"/>
              </w:rPr>
              <w:t>YearCreated</w:t>
            </w:r>
            <w:proofErr w:type="spellEnd"/>
          </w:p>
        </w:tc>
        <w:tc>
          <w:tcPr>
            <w:tcW w:w="1209" w:type="dxa"/>
            <w:tcBorders>
              <w:top w:val="nil"/>
              <w:left w:val="nil"/>
              <w:bottom w:val="nil"/>
              <w:right w:val="nil"/>
            </w:tcBorders>
            <w:shd w:val="clear" w:color="auto" w:fill="auto"/>
            <w:noWrap/>
            <w:vAlign w:val="bottom"/>
            <w:hideMark/>
          </w:tcPr>
          <w:p w:rsidRPr="00CB2AD4" w:rsidR="00CB2AD4" w:rsidP="00CB2AD4" w:rsidRDefault="00CB2AD4" w14:paraId="52852FF5"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 xml:space="preserve"> </w:t>
            </w:r>
            <w:proofErr w:type="spellStart"/>
            <w:r w:rsidRPr="00CB2AD4">
              <w:rPr>
                <w:rFonts w:ascii="Calibri" w:hAnsi="Calibri" w:cs="Calibri"/>
                <w:color w:val="000000"/>
                <w:sz w:val="22"/>
                <w:szCs w:val="22"/>
              </w:rPr>
              <w:t>YearReported</w:t>
            </w:r>
            <w:proofErr w:type="spellEnd"/>
          </w:p>
        </w:tc>
        <w:tc>
          <w:tcPr>
            <w:tcW w:w="956" w:type="dxa"/>
            <w:tcBorders>
              <w:top w:val="nil"/>
              <w:left w:val="nil"/>
              <w:bottom w:val="nil"/>
              <w:right w:val="nil"/>
            </w:tcBorders>
            <w:shd w:val="clear" w:color="auto" w:fill="auto"/>
            <w:noWrap/>
            <w:vAlign w:val="bottom"/>
            <w:hideMark/>
          </w:tcPr>
          <w:p w:rsidRPr="00CB2AD4" w:rsidR="00CB2AD4" w:rsidP="00CB2AD4" w:rsidRDefault="00CB2AD4" w14:paraId="5A8D9A53"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 xml:space="preserve">  Market</w:t>
            </w:r>
          </w:p>
        </w:tc>
        <w:tc>
          <w:tcPr>
            <w:tcW w:w="956" w:type="dxa"/>
            <w:tcBorders>
              <w:top w:val="nil"/>
              <w:left w:val="nil"/>
              <w:bottom w:val="nil"/>
              <w:right w:val="nil"/>
            </w:tcBorders>
            <w:shd w:val="clear" w:color="auto" w:fill="auto"/>
            <w:noWrap/>
            <w:vAlign w:val="bottom"/>
            <w:hideMark/>
          </w:tcPr>
          <w:p w:rsidRPr="00CB2AD4" w:rsidR="00CB2AD4" w:rsidP="00CB2AD4" w:rsidRDefault="00CB2AD4" w14:paraId="05665792"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 xml:space="preserve"> </w:t>
            </w:r>
            <w:proofErr w:type="spellStart"/>
            <w:r w:rsidRPr="00CB2AD4">
              <w:rPr>
                <w:rFonts w:ascii="Calibri" w:hAnsi="Calibri" w:cs="Calibri"/>
                <w:color w:val="000000"/>
                <w:sz w:val="22"/>
                <w:szCs w:val="22"/>
              </w:rPr>
              <w:t>FromPool</w:t>
            </w:r>
            <w:proofErr w:type="spellEnd"/>
          </w:p>
        </w:tc>
        <w:tc>
          <w:tcPr>
            <w:tcW w:w="1123" w:type="dxa"/>
            <w:tcBorders>
              <w:top w:val="nil"/>
              <w:left w:val="nil"/>
              <w:bottom w:val="nil"/>
              <w:right w:val="nil"/>
            </w:tcBorders>
            <w:shd w:val="clear" w:color="auto" w:fill="auto"/>
            <w:noWrap/>
            <w:vAlign w:val="bottom"/>
            <w:hideMark/>
          </w:tcPr>
          <w:p w:rsidRPr="00CB2AD4" w:rsidR="00CB2AD4" w:rsidP="00CB2AD4" w:rsidRDefault="00CB2AD4" w14:paraId="423A215B"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 xml:space="preserve"> </w:t>
            </w:r>
            <w:proofErr w:type="spellStart"/>
            <w:r w:rsidRPr="00CB2AD4">
              <w:rPr>
                <w:rFonts w:ascii="Calibri" w:hAnsi="Calibri" w:cs="Calibri"/>
                <w:color w:val="000000"/>
                <w:sz w:val="22"/>
                <w:szCs w:val="22"/>
              </w:rPr>
              <w:t>To_Gas</w:t>
            </w:r>
            <w:proofErr w:type="spellEnd"/>
            <w:r w:rsidRPr="00CB2AD4">
              <w:rPr>
                <w:rFonts w:ascii="Calibri" w:hAnsi="Calibri" w:cs="Calibri"/>
                <w:color w:val="000000"/>
                <w:sz w:val="22"/>
                <w:szCs w:val="22"/>
              </w:rPr>
              <w:t>/Pool</w:t>
            </w:r>
          </w:p>
        </w:tc>
        <w:tc>
          <w:tcPr>
            <w:tcW w:w="1395" w:type="dxa"/>
            <w:tcBorders>
              <w:top w:val="nil"/>
              <w:left w:val="nil"/>
              <w:bottom w:val="nil"/>
              <w:right w:val="nil"/>
            </w:tcBorders>
            <w:shd w:val="clear" w:color="auto" w:fill="auto"/>
            <w:noWrap/>
            <w:vAlign w:val="bottom"/>
            <w:hideMark/>
          </w:tcPr>
          <w:p w:rsidRPr="00CB2AD4" w:rsidR="00CB2AD4" w:rsidP="00CB2AD4" w:rsidRDefault="00CB2AD4" w14:paraId="4B1E6511"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 xml:space="preserve"> </w:t>
            </w:r>
            <w:proofErr w:type="spellStart"/>
            <w:r w:rsidRPr="00CB2AD4">
              <w:rPr>
                <w:rFonts w:ascii="Calibri" w:hAnsi="Calibri" w:cs="Calibri"/>
                <w:color w:val="000000"/>
                <w:sz w:val="22"/>
                <w:szCs w:val="22"/>
              </w:rPr>
              <w:t>AmountEmitted</w:t>
            </w:r>
            <w:proofErr w:type="spellEnd"/>
          </w:p>
        </w:tc>
        <w:tc>
          <w:tcPr>
            <w:tcW w:w="1681" w:type="dxa"/>
            <w:tcBorders>
              <w:top w:val="nil"/>
              <w:left w:val="nil"/>
              <w:bottom w:val="nil"/>
              <w:right w:val="nil"/>
            </w:tcBorders>
            <w:shd w:val="clear" w:color="auto" w:fill="auto"/>
            <w:noWrap/>
            <w:vAlign w:val="bottom"/>
            <w:hideMark/>
          </w:tcPr>
          <w:p w:rsidRPr="00CB2AD4" w:rsidR="00CB2AD4" w:rsidP="00CB2AD4" w:rsidRDefault="00CB2AD4" w14:paraId="6818222D" w14:textId="77777777">
            <w:pPr>
              <w:widowControl/>
              <w:autoSpaceDE/>
              <w:autoSpaceDN/>
              <w:adjustRightInd/>
              <w:spacing w:after="0"/>
              <w:ind w:firstLine="0"/>
              <w:rPr>
                <w:rFonts w:ascii="Calibri" w:hAnsi="Calibri" w:cs="Calibri"/>
                <w:color w:val="000000"/>
                <w:sz w:val="22"/>
                <w:szCs w:val="22"/>
              </w:rPr>
            </w:pPr>
            <w:r w:rsidRPr="00CB2AD4">
              <w:rPr>
                <w:rFonts w:ascii="Calibri" w:hAnsi="Calibri" w:cs="Calibri"/>
                <w:color w:val="000000"/>
                <w:sz w:val="22"/>
                <w:szCs w:val="22"/>
              </w:rPr>
              <w:t xml:space="preserve"> </w:t>
            </w:r>
            <w:proofErr w:type="spellStart"/>
            <w:r w:rsidRPr="00CB2AD4">
              <w:rPr>
                <w:rFonts w:ascii="Calibri" w:hAnsi="Calibri" w:cs="Calibri"/>
                <w:color w:val="000000"/>
                <w:sz w:val="22"/>
                <w:szCs w:val="22"/>
              </w:rPr>
              <w:t>AmountRetained</w:t>
            </w:r>
            <w:proofErr w:type="spellEnd"/>
          </w:p>
        </w:tc>
      </w:tr>
    </w:tbl>
    <w:p w:rsidR="00CB2AD4" w:rsidRDefault="00CB2AD4" w14:paraId="09F37BC5" w14:textId="77777777">
      <w:pPr>
        <w:spacing w:after="0"/>
        <w:ind w:firstLine="0"/>
      </w:pPr>
    </w:p>
    <w:p w:rsidR="002F54AF" w:rsidP="00B4681E" w:rsidRDefault="002F54AF" w14:paraId="0D73B277" w14:textId="77777777">
      <w:pPr>
        <w:spacing w:after="0"/>
        <w:ind w:left="459" w:hanging="459"/>
      </w:pPr>
    </w:p>
    <w:p w:rsidR="003C03FB" w:rsidRDefault="001D5DBF" w14:paraId="2A922B24" w14:textId="49D6D32B">
      <w:pPr>
        <w:spacing w:after="0"/>
        <w:ind w:left="459" w:hanging="459"/>
      </w:pPr>
      <w:r>
        <w:t>Col 1: T</w:t>
      </w:r>
      <w:r w:rsidR="00CB2AD4">
        <w:t>ype</w:t>
      </w:r>
      <w:r w:rsidR="00CB2AD4">
        <w:tab/>
      </w:r>
      <w:r w:rsidR="00CB2AD4">
        <w:tab/>
      </w:r>
      <w:r w:rsidR="00CB2AD4">
        <w:t xml:space="preserve">1-3: these are </w:t>
      </w:r>
      <w:r w:rsidR="00767938">
        <w:t>all transfers from a Retirement Pool to Disposal. The actual numbers (1-3) are for debugging and can be ignored by most users.</w:t>
      </w:r>
    </w:p>
    <w:p w:rsidR="00767938" w:rsidRDefault="00767938" w14:paraId="516FF29C" w14:textId="2E5454BE">
      <w:pPr>
        <w:spacing w:after="0"/>
        <w:ind w:left="459" w:hanging="459"/>
      </w:pPr>
      <w:r>
        <w:tab/>
      </w:r>
      <w:r>
        <w:tab/>
      </w:r>
      <w:r>
        <w:tab/>
      </w:r>
      <w:r>
        <w:tab/>
      </w:r>
      <w:r>
        <w:t>4: The amount remaining in the special pool in that year</w:t>
      </w:r>
    </w:p>
    <w:p w:rsidR="00767938" w:rsidRDefault="00767938" w14:paraId="7443CADF" w14:textId="3D13649F">
      <w:pPr>
        <w:spacing w:after="0"/>
        <w:ind w:left="459" w:hanging="459"/>
      </w:pPr>
      <w:r>
        <w:tab/>
      </w:r>
      <w:r>
        <w:tab/>
      </w:r>
      <w:r>
        <w:tab/>
      </w:r>
      <w:r>
        <w:tab/>
      </w:r>
      <w:r>
        <w:t xml:space="preserve">5: </w:t>
      </w:r>
      <w:r>
        <w:rPr>
          <w:color w:val="000000"/>
        </w:rPr>
        <w:t>It is the amount remaining in the secondary product each year after some has been retired to a landfill or fuel</w:t>
      </w:r>
      <w:r w:rsidR="00610AD5">
        <w:rPr>
          <w:color w:val="000000"/>
        </w:rPr>
        <w:t>.</w:t>
      </w:r>
    </w:p>
    <w:p w:rsidR="00767938" w:rsidRDefault="00767938" w14:paraId="418C9903" w14:textId="77777777">
      <w:pPr>
        <w:spacing w:after="0"/>
        <w:ind w:left="459" w:hanging="459"/>
      </w:pPr>
    </w:p>
    <w:p w:rsidR="003C03FB" w:rsidP="00B4681E" w:rsidRDefault="001D5DBF" w14:paraId="448DC87D" w14:textId="46B83DD0">
      <w:pPr>
        <w:spacing w:after="0"/>
        <w:ind w:left="2016" w:hanging="2016"/>
      </w:pPr>
      <w:r>
        <w:t xml:space="preserve">Col 2: </w:t>
      </w:r>
      <w:proofErr w:type="spellStart"/>
      <w:proofErr w:type="gramStart"/>
      <w:r w:rsidR="00610AD5">
        <w:t>YearCreated</w:t>
      </w:r>
      <w:proofErr w:type="spellEnd"/>
      <w:r>
        <w:t xml:space="preserve">  </w:t>
      </w:r>
      <w:r>
        <w:tab/>
      </w:r>
      <w:proofErr w:type="gramEnd"/>
      <w:r>
        <w:tab/>
      </w:r>
      <w:r w:rsidR="003B2E68">
        <w:t>Year that the From Pool was created, such as the year of harvest</w:t>
      </w:r>
      <w:r>
        <w:t>.</w:t>
      </w:r>
    </w:p>
    <w:p w:rsidR="003C03FB" w:rsidRDefault="001D5DBF" w14:paraId="0E513709" w14:textId="72B249AE">
      <w:pPr>
        <w:spacing w:after="0"/>
        <w:ind w:left="459" w:hanging="459"/>
      </w:pPr>
      <w:r>
        <w:t xml:space="preserve">Col 3: </w:t>
      </w:r>
      <w:proofErr w:type="spellStart"/>
      <w:r w:rsidR="00610AD5">
        <w:t>YearReported</w:t>
      </w:r>
      <w:proofErr w:type="spellEnd"/>
      <w:r w:rsidR="003B2E68">
        <w:tab/>
      </w:r>
      <w:r w:rsidR="003B2E68">
        <w:t>Year that the pool size or emission is happening.</w:t>
      </w:r>
      <w:r w:rsidR="00247737">
        <w:t xml:space="preserve"> This is the year of the simulation, not the year since creation.</w:t>
      </w:r>
    </w:p>
    <w:p w:rsidR="003C03FB" w:rsidRDefault="001D5DBF" w14:paraId="5CB8FCA8" w14:textId="2C8AB8D6">
      <w:pPr>
        <w:spacing w:after="0"/>
        <w:ind w:left="459" w:hanging="459"/>
      </w:pPr>
      <w:r>
        <w:t xml:space="preserve">Col 4: </w:t>
      </w:r>
      <w:r w:rsidR="00610AD5">
        <w:t>Market</w:t>
      </w:r>
      <w:r w:rsidR="00610AD5">
        <w:tab/>
      </w:r>
      <w:r>
        <w:tab/>
      </w:r>
      <w:r w:rsidR="003B2E68">
        <w:t>Market number as defined in the input file. Note that some pools do not have a Market number, by design</w:t>
      </w:r>
      <w:r>
        <w:t>.</w:t>
      </w:r>
    </w:p>
    <w:p w:rsidR="003C03FB" w:rsidRDefault="001D5DBF" w14:paraId="3FC18F33" w14:textId="28B6D070">
      <w:pPr>
        <w:spacing w:after="0"/>
        <w:ind w:left="459" w:hanging="459"/>
      </w:pPr>
      <w:r>
        <w:t xml:space="preserve">Col 5: </w:t>
      </w:r>
      <w:r w:rsidR="00610AD5">
        <w:t>From</w:t>
      </w:r>
      <w:r>
        <w:t xml:space="preserve"> </w:t>
      </w:r>
      <w:r>
        <w:tab/>
      </w:r>
      <w:r>
        <w:tab/>
      </w:r>
      <w:r w:rsidR="006439D7">
        <w:t>Starting pool</w:t>
      </w:r>
      <w:r>
        <w:t xml:space="preserve"> </w:t>
      </w:r>
    </w:p>
    <w:p w:rsidR="003C03FB" w:rsidRDefault="001D5DBF" w14:paraId="7F9F6D04" w14:textId="4439A46E">
      <w:pPr>
        <w:spacing w:after="0"/>
        <w:ind w:left="459" w:hanging="459"/>
      </w:pPr>
      <w:r>
        <w:t xml:space="preserve">Col 6: </w:t>
      </w:r>
      <w:r w:rsidR="00610AD5">
        <w:t>To</w:t>
      </w:r>
      <w:r>
        <w:t xml:space="preserve"> </w:t>
      </w:r>
      <w:r>
        <w:tab/>
      </w:r>
      <w:r>
        <w:tab/>
      </w:r>
      <w:r w:rsidR="006439D7">
        <w:t xml:space="preserve">Ending pool or </w:t>
      </w:r>
      <w:proofErr w:type="gramStart"/>
      <w:r w:rsidR="006439D7">
        <w:t>gas</w:t>
      </w:r>
      <w:proofErr w:type="gramEnd"/>
      <w:r>
        <w:t xml:space="preserve"> </w:t>
      </w:r>
    </w:p>
    <w:p w:rsidR="00610AD5" w:rsidRDefault="00610AD5" w14:paraId="57451E49" w14:textId="41B03F6B">
      <w:pPr>
        <w:spacing w:after="0"/>
        <w:ind w:left="459" w:hanging="459"/>
      </w:pPr>
      <w:r>
        <w:t>Col 7: Emitted</w:t>
      </w:r>
      <w:r w:rsidR="006439D7">
        <w:tab/>
      </w:r>
      <w:r w:rsidR="006439D7">
        <w:tab/>
      </w:r>
      <w:commentRangeStart w:id="489"/>
      <w:commentRangeStart w:id="490"/>
      <w:r w:rsidR="006439D7">
        <w:t>Amount emitted</w:t>
      </w:r>
      <w:r w:rsidR="007438B1">
        <w:t xml:space="preserve"> in </w:t>
      </w:r>
      <w:proofErr w:type="spellStart"/>
      <w:proofErr w:type="gramStart"/>
      <w:r w:rsidR="007438B1">
        <w:t>tC</w:t>
      </w:r>
      <w:proofErr w:type="spellEnd"/>
      <w:proofErr w:type="gramEnd"/>
    </w:p>
    <w:p w:rsidR="00610AD5" w:rsidRDefault="00610AD5" w14:paraId="5C291B42" w14:textId="33809F76">
      <w:pPr>
        <w:spacing w:after="0"/>
        <w:ind w:left="459" w:hanging="459"/>
      </w:pPr>
      <w:r>
        <w:t>Col 8: Retained</w:t>
      </w:r>
      <w:r w:rsidR="006439D7">
        <w:tab/>
      </w:r>
      <w:r w:rsidR="006439D7">
        <w:t>Amount retained</w:t>
      </w:r>
      <w:r w:rsidR="007438B1">
        <w:t xml:space="preserve"> in </w:t>
      </w:r>
      <w:proofErr w:type="spellStart"/>
      <w:r w:rsidR="007438B1">
        <w:t>tC</w:t>
      </w:r>
      <w:proofErr w:type="spellEnd"/>
      <w:commentRangeEnd w:id="489"/>
      <w:r w:rsidR="007438B1">
        <w:rPr>
          <w:rStyle w:val="CommentReference"/>
        </w:rPr>
        <w:commentReference w:id="489"/>
      </w:r>
      <w:commentRangeEnd w:id="490"/>
      <w:r w:rsidR="001A71D4">
        <w:rPr>
          <w:rStyle w:val="CommentReference"/>
        </w:rPr>
        <w:commentReference w:id="490"/>
      </w:r>
    </w:p>
    <w:p w:rsidR="006439D7" w:rsidRDefault="006439D7" w14:paraId="1E870900" w14:textId="3D70FB79">
      <w:pPr>
        <w:spacing w:after="0"/>
        <w:ind w:left="459" w:hanging="459"/>
      </w:pPr>
    </w:p>
    <w:p w:rsidR="006439D7" w:rsidRDefault="006439D7" w14:paraId="326C2CD2" w14:textId="5E1E595C">
      <w:pPr>
        <w:spacing w:after="0"/>
        <w:ind w:left="459" w:hanging="459"/>
      </w:pPr>
      <w:r>
        <w:t>Notes:</w:t>
      </w:r>
    </w:p>
    <w:p w:rsidR="00247737" w:rsidP="00247737" w:rsidRDefault="00247737" w14:paraId="6571E0C2" w14:textId="44E18C51">
      <w:pPr>
        <w:pStyle w:val="ListParagraph"/>
        <w:numPr>
          <w:ilvl w:val="0"/>
          <w:numId w:val="29"/>
        </w:numPr>
        <w:spacing w:after="0"/>
      </w:pPr>
      <w:r>
        <w:t>To report the size of pools or of emissions in a given year, the user must total all such values by the reporting year.</w:t>
      </w:r>
    </w:p>
    <w:p w:rsidR="006439D7" w:rsidP="00247737" w:rsidRDefault="00247737" w14:paraId="4D571615" w14:textId="3CC179FE">
      <w:pPr>
        <w:pStyle w:val="ListParagraph"/>
        <w:numPr>
          <w:ilvl w:val="0"/>
          <w:numId w:val="29"/>
        </w:numPr>
        <w:spacing w:after="0"/>
      </w:pPr>
      <w:r>
        <w:t>When the file is reporting the Amount Retained, the From and To pool will be the same since the amount reported is the size of the pool in the reporting year.</w:t>
      </w:r>
    </w:p>
    <w:p w:rsidR="003C03FB" w:rsidRDefault="003C03FB" w14:paraId="3C2FF024" w14:textId="77777777">
      <w:pPr>
        <w:spacing w:after="0"/>
        <w:ind w:firstLine="0"/>
      </w:pPr>
    </w:p>
    <w:p w:rsidR="003C03FB" w:rsidRDefault="003C03FB" w14:paraId="32B0AD0E" w14:textId="77777777">
      <w:pPr>
        <w:spacing w:after="0"/>
        <w:ind w:firstLine="0"/>
      </w:pPr>
    </w:p>
    <w:p w:rsidR="003C03FB" w:rsidRDefault="001D5DBF" w14:paraId="3EEBC5C8" w14:textId="1D238C17">
      <w:pPr>
        <w:pStyle w:val="Heading2"/>
        <w:rPr/>
      </w:pPr>
      <w:r w:rsidR="1FB887AE">
        <w:rPr/>
        <w:t>Sample Output Files</w:t>
      </w:r>
    </w:p>
    <w:p w:rsidRPr="006C16AC" w:rsidR="006C16AC" w:rsidP="006C16AC" w:rsidRDefault="006C16AC" w14:paraId="77C2160F" w14:textId="77777777">
      <w:pPr>
        <w:pStyle w:val="Default"/>
      </w:pPr>
    </w:p>
    <w:p w:rsidRPr="00B4681E" w:rsidR="003C03FB" w:rsidRDefault="006C16AC" w14:paraId="760F5F5F" w14:textId="15212B4D">
      <w:pPr>
        <w:pStyle w:val="Heading3"/>
        <w:tabs>
          <w:tab w:val="num" w:pos="1440"/>
        </w:tabs>
        <w:ind w:left="432"/>
        <w:rPr>
          <w:b/>
        </w:rPr>
      </w:pPr>
      <w:r>
        <w:rPr>
          <w:b/>
        </w:rPr>
        <w:t>FPS_log</w:t>
      </w:r>
      <w:r w:rsidRPr="00B4681E" w:rsidR="001D5DBF">
        <w:rPr>
          <w:b/>
        </w:rPr>
        <w:t>.</w:t>
      </w:r>
      <w:r>
        <w:rPr>
          <w:b/>
        </w:rPr>
        <w:t>txt</w:t>
      </w:r>
    </w:p>
    <w:p w:rsidR="002F54AF" w:rsidRDefault="002F54AF" w14:paraId="46CAB7EC" w14:textId="77777777">
      <w:pPr>
        <w:pStyle w:val="Default"/>
        <w:rPr>
          <w:rFonts w:ascii="Calibri" w:hAnsi="Calibri"/>
        </w:rPr>
      </w:pPr>
    </w:p>
    <w:p w:rsidR="003C03FB" w:rsidRDefault="006C16AC" w14:paraId="69FEAEAD" w14:textId="2CA8892C">
      <w:pPr>
        <w:pStyle w:val="Default"/>
        <w:rPr>
          <w:rFonts w:ascii="Calibri" w:hAnsi="Calibri"/>
        </w:rPr>
      </w:pPr>
      <w:r>
        <w:rPr>
          <w:rFonts w:ascii="Calibri" w:hAnsi="Calibri"/>
        </w:rPr>
        <w:t>This file could be empty, or it could have some minimal reporting such as:</w:t>
      </w:r>
    </w:p>
    <w:p w:rsidR="003C03FB" w:rsidRDefault="003C03FB" w14:paraId="41D515F9" w14:textId="060E2A43">
      <w:pPr>
        <w:pStyle w:val="Default"/>
      </w:pPr>
    </w:p>
    <w:p w:rsidRPr="006C16AC" w:rsidR="006C16AC" w:rsidP="006C16AC" w:rsidRDefault="006C16AC" w14:paraId="70EB62CA" w14:textId="0E7F5C10">
      <w:pPr>
        <w:pStyle w:val="Default"/>
        <w:rPr>
          <w:rFonts w:ascii="Courier New" w:hAnsi="Courier New" w:cs="Courier New"/>
          <w:sz w:val="20"/>
          <w:szCs w:val="20"/>
        </w:rPr>
      </w:pPr>
      <w:r w:rsidRPr="006C16AC">
        <w:rPr>
          <w:rFonts w:ascii="Courier New" w:hAnsi="Courier New" w:cs="Courier New"/>
          <w:sz w:val="20"/>
          <w:szCs w:val="20"/>
        </w:rPr>
        <w:t xml:space="preserve">No </w:t>
      </w:r>
      <w:proofErr w:type="spellStart"/>
      <w:r w:rsidRPr="006C16AC">
        <w:rPr>
          <w:rFonts w:ascii="Courier New" w:hAnsi="Courier New" w:cs="Courier New"/>
          <w:sz w:val="20"/>
          <w:szCs w:val="20"/>
        </w:rPr>
        <w:t>subsitution</w:t>
      </w:r>
      <w:proofErr w:type="spellEnd"/>
      <w:r w:rsidRPr="006C16AC">
        <w:rPr>
          <w:rFonts w:ascii="Courier New" w:hAnsi="Courier New" w:cs="Courier New"/>
          <w:sz w:val="20"/>
          <w:szCs w:val="20"/>
        </w:rPr>
        <w:t xml:space="preserve"> factors found for year: 1, market: 300, product: </w:t>
      </w:r>
      <w:proofErr w:type="gramStart"/>
      <w:r w:rsidRPr="006C16AC">
        <w:rPr>
          <w:rFonts w:ascii="Courier New" w:hAnsi="Courier New" w:cs="Courier New"/>
          <w:sz w:val="20"/>
          <w:szCs w:val="20"/>
        </w:rPr>
        <w:t>105</w:t>
      </w:r>
      <w:proofErr w:type="gramEnd"/>
    </w:p>
    <w:p w:rsidRPr="006C16AC" w:rsidR="006C16AC" w:rsidP="006C16AC" w:rsidRDefault="006C16AC" w14:paraId="1139DB05" w14:textId="77777777">
      <w:pPr>
        <w:pStyle w:val="Default"/>
        <w:rPr>
          <w:rFonts w:ascii="Courier New" w:hAnsi="Courier New" w:cs="Courier New"/>
          <w:sz w:val="20"/>
          <w:szCs w:val="20"/>
        </w:rPr>
      </w:pPr>
      <w:r w:rsidRPr="006C16AC">
        <w:rPr>
          <w:rFonts w:ascii="Courier New" w:hAnsi="Courier New" w:cs="Courier New"/>
          <w:sz w:val="20"/>
          <w:szCs w:val="20"/>
        </w:rPr>
        <w:t xml:space="preserve">No </w:t>
      </w:r>
      <w:proofErr w:type="spellStart"/>
      <w:r w:rsidRPr="006C16AC">
        <w:rPr>
          <w:rFonts w:ascii="Courier New" w:hAnsi="Courier New" w:cs="Courier New"/>
          <w:sz w:val="20"/>
          <w:szCs w:val="20"/>
        </w:rPr>
        <w:t>subsitution</w:t>
      </w:r>
      <w:proofErr w:type="spellEnd"/>
      <w:r w:rsidRPr="006C16AC">
        <w:rPr>
          <w:rFonts w:ascii="Courier New" w:hAnsi="Courier New" w:cs="Courier New"/>
          <w:sz w:val="20"/>
          <w:szCs w:val="20"/>
        </w:rPr>
        <w:t xml:space="preserve"> factors found for year: 1, market: 301, product: </w:t>
      </w:r>
      <w:proofErr w:type="gramStart"/>
      <w:r w:rsidRPr="006C16AC">
        <w:rPr>
          <w:rFonts w:ascii="Courier New" w:hAnsi="Courier New" w:cs="Courier New"/>
          <w:sz w:val="20"/>
          <w:szCs w:val="20"/>
        </w:rPr>
        <w:t>105</w:t>
      </w:r>
      <w:proofErr w:type="gramEnd"/>
    </w:p>
    <w:p w:rsidRPr="006C16AC" w:rsidR="006C16AC" w:rsidP="006C16AC" w:rsidRDefault="006C16AC" w14:paraId="68780728" w14:textId="46FB8118">
      <w:pPr>
        <w:pStyle w:val="Default"/>
        <w:rPr>
          <w:rFonts w:ascii="Courier New" w:hAnsi="Courier New" w:cs="Courier New"/>
          <w:sz w:val="20"/>
          <w:szCs w:val="20"/>
        </w:rPr>
      </w:pPr>
      <w:r w:rsidRPr="006C16AC">
        <w:rPr>
          <w:rFonts w:ascii="Courier New" w:hAnsi="Courier New" w:cs="Courier New"/>
          <w:sz w:val="20"/>
          <w:szCs w:val="20"/>
        </w:rPr>
        <w:t xml:space="preserve">No </w:t>
      </w:r>
      <w:proofErr w:type="spellStart"/>
      <w:r w:rsidRPr="006C16AC">
        <w:rPr>
          <w:rFonts w:ascii="Courier New" w:hAnsi="Courier New" w:cs="Courier New"/>
          <w:sz w:val="20"/>
          <w:szCs w:val="20"/>
        </w:rPr>
        <w:t>subsitution</w:t>
      </w:r>
      <w:proofErr w:type="spellEnd"/>
      <w:r w:rsidRPr="006C16AC">
        <w:rPr>
          <w:rFonts w:ascii="Courier New" w:hAnsi="Courier New" w:cs="Courier New"/>
          <w:sz w:val="20"/>
          <w:szCs w:val="20"/>
        </w:rPr>
        <w:t xml:space="preserve"> factors found for year: 2, market: 300, product: </w:t>
      </w:r>
      <w:proofErr w:type="gramStart"/>
      <w:r w:rsidRPr="006C16AC">
        <w:rPr>
          <w:rFonts w:ascii="Courier New" w:hAnsi="Courier New" w:cs="Courier New"/>
          <w:sz w:val="20"/>
          <w:szCs w:val="20"/>
        </w:rPr>
        <w:t>105</w:t>
      </w:r>
      <w:proofErr w:type="gramEnd"/>
    </w:p>
    <w:p w:rsidR="006C16AC" w:rsidP="006C16AC" w:rsidRDefault="006C16AC" w14:paraId="399440CC" w14:textId="77777777">
      <w:pPr>
        <w:pStyle w:val="Default"/>
      </w:pPr>
    </w:p>
    <w:p w:rsidRPr="00B4681E" w:rsidR="003C03FB" w:rsidRDefault="006C16AC" w14:paraId="26B8D244" w14:textId="3013F6E9">
      <w:pPr>
        <w:pStyle w:val="Heading3"/>
        <w:tabs>
          <w:tab w:val="num" w:pos="1440"/>
        </w:tabs>
        <w:ind w:left="432"/>
        <w:rPr>
          <w:b/>
        </w:rPr>
      </w:pPr>
      <w:r>
        <w:rPr>
          <w:b/>
        </w:rPr>
        <w:t>FPS_test_out</w:t>
      </w:r>
      <w:r w:rsidRPr="00B4681E" w:rsidR="001D5DBF">
        <w:rPr>
          <w:b/>
        </w:rPr>
        <w:t>.csv</w:t>
      </w:r>
    </w:p>
    <w:p w:rsidR="003C03FB" w:rsidRDefault="003C03FB" w14:paraId="1B674842" w14:textId="77777777">
      <w:pPr>
        <w:pStyle w:val="Default"/>
      </w:pPr>
    </w:p>
    <w:p w:rsidR="003C03FB" w:rsidRDefault="001D5DBF" w14:paraId="644BBF60" w14:textId="7B67553C">
      <w:pPr>
        <w:spacing w:after="0"/>
        <w:ind w:firstLine="0"/>
      </w:pPr>
      <w:r>
        <w:rPr>
          <w:rFonts w:ascii="Calibri" w:hAnsi="Calibri"/>
        </w:rPr>
        <w:t xml:space="preserve">This table shows a few lines of </w:t>
      </w:r>
      <w:r w:rsidR="006C16AC">
        <w:rPr>
          <w:rFonts w:ascii="Calibri" w:hAnsi="Calibri"/>
        </w:rPr>
        <w:t>the output file showing some output from step 1 of the processing</w:t>
      </w:r>
      <w:r>
        <w:rPr>
          <w:rFonts w:ascii="Calibri" w:hAnsi="Calibri"/>
        </w:rPr>
        <w:t>.</w:t>
      </w:r>
      <w:r w:rsidR="006C16AC">
        <w:rPr>
          <w:rFonts w:ascii="Calibri" w:hAnsi="Calibri"/>
        </w:rPr>
        <w:t xml:space="preserve"> Note at this stage the pools do</w:t>
      </w:r>
      <w:r w:rsidR="007438B1">
        <w:rPr>
          <w:rFonts w:ascii="Calibri" w:hAnsi="Calibri"/>
        </w:rPr>
        <w:t xml:space="preserve"> not</w:t>
      </w:r>
      <w:r w:rsidR="006C16AC">
        <w:rPr>
          <w:rFonts w:ascii="Calibri" w:hAnsi="Calibri"/>
        </w:rPr>
        <w:t xml:space="preserve"> have a market value.</w:t>
      </w:r>
      <w:r w:rsidR="006C16AC">
        <w:t xml:space="preserve"> </w:t>
      </w:r>
      <w:r>
        <w:br/>
      </w:r>
    </w:p>
    <w:tbl>
      <w:tblPr>
        <w:tblW w:w="5000" w:type="dxa"/>
        <w:tblLook w:val="04A0" w:firstRow="1" w:lastRow="0" w:firstColumn="1" w:lastColumn="0" w:noHBand="0" w:noVBand="1"/>
      </w:tblPr>
      <w:tblGrid>
        <w:gridCol w:w="1000"/>
        <w:gridCol w:w="1000"/>
        <w:gridCol w:w="1000"/>
        <w:gridCol w:w="1000"/>
        <w:gridCol w:w="1053"/>
      </w:tblGrid>
      <w:tr w:rsidRPr="006C16AC" w:rsidR="006C16AC" w:rsidTr="006C16AC" w14:paraId="2FD0DDC2"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6CF79078" w14:textId="77777777">
            <w:pPr>
              <w:widowControl/>
              <w:autoSpaceDE/>
              <w:autoSpaceDN/>
              <w:adjustRightInd/>
              <w:spacing w:after="0"/>
              <w:ind w:firstLine="0"/>
              <w:rPr>
                <w:rFonts w:ascii="Calibri" w:hAnsi="Calibri" w:cs="Calibri"/>
                <w:color w:val="000000"/>
                <w:sz w:val="22"/>
                <w:szCs w:val="22"/>
              </w:rPr>
            </w:pPr>
            <w:r w:rsidRPr="006C16AC">
              <w:rPr>
                <w:rFonts w:ascii="Calibri" w:hAnsi="Calibri" w:cs="Calibri"/>
                <w:color w:val="000000"/>
                <w:sz w:val="22"/>
                <w:szCs w:val="22"/>
              </w:rPr>
              <w:t>Step</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706E35FD" w14:textId="77777777">
            <w:pPr>
              <w:widowControl/>
              <w:autoSpaceDE/>
              <w:autoSpaceDN/>
              <w:adjustRightInd/>
              <w:spacing w:after="0"/>
              <w:ind w:firstLine="0"/>
              <w:rPr>
                <w:rFonts w:ascii="Calibri" w:hAnsi="Calibri" w:cs="Calibri"/>
                <w:color w:val="000000"/>
                <w:sz w:val="22"/>
                <w:szCs w:val="22"/>
              </w:rPr>
            </w:pPr>
            <w:r w:rsidRPr="006C16AC">
              <w:rPr>
                <w:rFonts w:ascii="Calibri" w:hAnsi="Calibri" w:cs="Calibri"/>
                <w:color w:val="000000"/>
                <w:sz w:val="22"/>
                <w:szCs w:val="22"/>
              </w:rPr>
              <w:t xml:space="preserve"> Year</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F1A286A" w14:textId="77777777">
            <w:pPr>
              <w:widowControl/>
              <w:autoSpaceDE/>
              <w:autoSpaceDN/>
              <w:adjustRightInd/>
              <w:spacing w:after="0"/>
              <w:ind w:firstLine="0"/>
              <w:rPr>
                <w:rFonts w:ascii="Calibri" w:hAnsi="Calibri" w:cs="Calibri"/>
                <w:color w:val="000000"/>
                <w:sz w:val="22"/>
                <w:szCs w:val="22"/>
              </w:rPr>
            </w:pPr>
            <w:r w:rsidRPr="006C16AC">
              <w:rPr>
                <w:rFonts w:ascii="Calibri" w:hAnsi="Calibri" w:cs="Calibri"/>
                <w:color w:val="000000"/>
                <w:sz w:val="22"/>
                <w:szCs w:val="22"/>
              </w:rPr>
              <w:t xml:space="preserve"> Market</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98D4DF0" w14:textId="77777777">
            <w:pPr>
              <w:widowControl/>
              <w:autoSpaceDE/>
              <w:autoSpaceDN/>
              <w:adjustRightInd/>
              <w:spacing w:after="0"/>
              <w:ind w:firstLine="0"/>
              <w:rPr>
                <w:rFonts w:ascii="Calibri" w:hAnsi="Calibri" w:cs="Calibri"/>
                <w:color w:val="000000"/>
                <w:sz w:val="22"/>
                <w:szCs w:val="22"/>
              </w:rPr>
            </w:pPr>
            <w:r w:rsidRPr="006C16AC">
              <w:rPr>
                <w:rFonts w:ascii="Calibri" w:hAnsi="Calibri" w:cs="Calibri"/>
                <w:color w:val="000000"/>
                <w:sz w:val="22"/>
                <w:szCs w:val="22"/>
              </w:rPr>
              <w:t xml:space="preserve">  Pool</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7CF3CB72" w14:textId="77777777">
            <w:pPr>
              <w:widowControl/>
              <w:autoSpaceDE/>
              <w:autoSpaceDN/>
              <w:adjustRightInd/>
              <w:spacing w:after="0"/>
              <w:ind w:firstLine="0"/>
              <w:rPr>
                <w:rFonts w:ascii="Calibri" w:hAnsi="Calibri" w:cs="Calibri"/>
                <w:color w:val="000000"/>
                <w:sz w:val="22"/>
                <w:szCs w:val="22"/>
              </w:rPr>
            </w:pPr>
            <w:r w:rsidRPr="006C16AC">
              <w:rPr>
                <w:rFonts w:ascii="Calibri" w:hAnsi="Calibri" w:cs="Calibri"/>
                <w:color w:val="000000"/>
                <w:sz w:val="22"/>
                <w:szCs w:val="22"/>
              </w:rPr>
              <w:t xml:space="preserve"> Amount</w:t>
            </w:r>
          </w:p>
        </w:tc>
      </w:tr>
      <w:tr w:rsidRPr="006C16AC" w:rsidR="006C16AC" w:rsidTr="006C16AC" w14:paraId="5258016D"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7AD8335D"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3377976"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23B7551"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E1068EA"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26958D3C"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24293.31</w:t>
            </w:r>
          </w:p>
        </w:tc>
      </w:tr>
      <w:tr w:rsidRPr="006C16AC" w:rsidR="006C16AC" w:rsidTr="006C16AC" w14:paraId="332BB8CF"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153B8925"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2808FC0D"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7BBA4D9E"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540B0DE"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DCE01E7"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4627.876</w:t>
            </w:r>
          </w:p>
        </w:tc>
      </w:tr>
      <w:tr w:rsidRPr="006C16AC" w:rsidR="006C16AC" w:rsidTr="006C16AC" w14:paraId="13867595"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2F5DB86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97789FA"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3</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9F517C2"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A9D427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E0AE881"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8347.504</w:t>
            </w:r>
          </w:p>
        </w:tc>
      </w:tr>
      <w:tr w:rsidRPr="006C16AC" w:rsidR="006C16AC" w:rsidTr="006C16AC" w14:paraId="39B39D82"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28598B01"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E366FD8"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5</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96D7A1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7F1051D"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45E1E0C"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10149.6</w:t>
            </w:r>
          </w:p>
        </w:tc>
      </w:tr>
      <w:tr w:rsidRPr="006C16AC" w:rsidR="006C16AC" w:rsidTr="006C16AC" w14:paraId="3A7D8CE8"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3AAE545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CE5D4A9"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6</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281C2F70"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C549F92"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57A939C"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510.4136</w:t>
            </w:r>
          </w:p>
        </w:tc>
      </w:tr>
      <w:tr w:rsidRPr="006C16AC" w:rsidR="006C16AC" w:rsidTr="006C16AC" w14:paraId="11AF73F9"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7D9373D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CCF53CD"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7</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8CE938C"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7FF44EB"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6703A3CA"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55.2233</w:t>
            </w:r>
          </w:p>
        </w:tc>
      </w:tr>
      <w:tr w:rsidRPr="006C16AC" w:rsidR="006C16AC" w:rsidTr="006C16AC" w14:paraId="72CBC121"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1300C70A"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FE08B39"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449D337"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F389FBA"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A5465A1"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10762.36</w:t>
            </w:r>
          </w:p>
        </w:tc>
      </w:tr>
      <w:tr w:rsidRPr="006C16AC" w:rsidR="006C16AC" w:rsidTr="006C16AC" w14:paraId="3EC647C4"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0DBD018F"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26F17416"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7FF3F1F"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625348C"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C5D9FBF"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940.7618</w:t>
            </w:r>
          </w:p>
        </w:tc>
      </w:tr>
      <w:tr w:rsidRPr="006C16AC" w:rsidR="006C16AC" w:rsidTr="006C16AC" w14:paraId="6ABBA1B2"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57BBFAD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61925B9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4</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6CFF7F5"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3685EE0"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60C8E4B"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433.9118</w:t>
            </w:r>
          </w:p>
        </w:tc>
      </w:tr>
      <w:tr w:rsidRPr="006C16AC" w:rsidR="006C16AC" w:rsidTr="006C16AC" w14:paraId="74E4B7EA"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3B370A52"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993D1C4"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8</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6E32E36"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470979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1002</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3E73A098"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13.4848</w:t>
            </w:r>
          </w:p>
        </w:tc>
      </w:tr>
      <w:tr w:rsidRPr="006C16AC" w:rsidR="006C16AC" w:rsidTr="006C16AC" w14:paraId="0BED7FDF"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05707DE7"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79ABDFD"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6778029"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17C51EE"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5</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195FD14F"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15059.95</w:t>
            </w:r>
          </w:p>
        </w:tc>
      </w:tr>
      <w:tr w:rsidRPr="006C16AC" w:rsidR="006C16AC" w:rsidTr="006C16AC" w14:paraId="04CE36C1" w14:textId="77777777">
        <w:trPr>
          <w:trHeight w:val="288"/>
        </w:trPr>
        <w:tc>
          <w:tcPr>
            <w:tcW w:w="1000" w:type="dxa"/>
            <w:tcBorders>
              <w:top w:val="nil"/>
              <w:left w:val="nil"/>
              <w:bottom w:val="nil"/>
              <w:right w:val="nil"/>
            </w:tcBorders>
            <w:shd w:val="clear" w:color="auto" w:fill="auto"/>
            <w:noWrap/>
            <w:vAlign w:val="bottom"/>
            <w:hideMark/>
          </w:tcPr>
          <w:p w:rsidRPr="006C16AC" w:rsidR="006C16AC" w:rsidP="006C16AC" w:rsidRDefault="006C16AC" w14:paraId="314F4785"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49778FAC"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1</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ACF8D38"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-99</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57696353"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6</w:t>
            </w:r>
          </w:p>
        </w:tc>
        <w:tc>
          <w:tcPr>
            <w:tcW w:w="1000" w:type="dxa"/>
            <w:tcBorders>
              <w:top w:val="nil"/>
              <w:left w:val="nil"/>
              <w:bottom w:val="nil"/>
              <w:right w:val="nil"/>
            </w:tcBorders>
            <w:shd w:val="clear" w:color="auto" w:fill="auto"/>
            <w:noWrap/>
            <w:vAlign w:val="bottom"/>
            <w:hideMark/>
          </w:tcPr>
          <w:p w:rsidRPr="006C16AC" w:rsidR="006C16AC" w:rsidP="006C16AC" w:rsidRDefault="006C16AC" w14:paraId="01145A06" w14:textId="77777777">
            <w:pPr>
              <w:widowControl/>
              <w:autoSpaceDE/>
              <w:autoSpaceDN/>
              <w:adjustRightInd/>
              <w:spacing w:after="0"/>
              <w:ind w:firstLine="0"/>
              <w:jc w:val="right"/>
              <w:rPr>
                <w:rFonts w:ascii="Calibri" w:hAnsi="Calibri" w:cs="Calibri"/>
                <w:color w:val="000000"/>
                <w:sz w:val="22"/>
                <w:szCs w:val="22"/>
              </w:rPr>
            </w:pPr>
            <w:r w:rsidRPr="006C16AC">
              <w:rPr>
                <w:rFonts w:ascii="Calibri" w:hAnsi="Calibri" w:cs="Calibri"/>
                <w:color w:val="000000"/>
                <w:sz w:val="22"/>
                <w:szCs w:val="22"/>
              </w:rPr>
              <w:t>6760.527</w:t>
            </w:r>
          </w:p>
        </w:tc>
      </w:tr>
    </w:tbl>
    <w:p w:rsidR="003C03FB" w:rsidRDefault="003C03FB" w14:paraId="509F8091" w14:textId="1D59A55C">
      <w:pPr>
        <w:pStyle w:val="Default"/>
      </w:pPr>
    </w:p>
    <w:p w:rsidR="004B1793" w:rsidRDefault="004B1793" w14:paraId="13297F0F" w14:textId="39FC249D">
      <w:pPr>
        <w:pStyle w:val="Default"/>
      </w:pPr>
    </w:p>
    <w:p w:rsidR="004B1793" w:rsidRDefault="004B1793" w14:paraId="19155D6D" w14:textId="63ADCF86">
      <w:pPr>
        <w:pStyle w:val="Default"/>
      </w:pPr>
    </w:p>
    <w:p w:rsidR="004B1793" w:rsidRDefault="004B1793" w14:paraId="1DFF38F9" w14:textId="77777777">
      <w:pPr>
        <w:pStyle w:val="Default"/>
      </w:pPr>
    </w:p>
    <w:p w:rsidRPr="00B4681E" w:rsidR="003C03FB" w:rsidRDefault="00B64489" w14:paraId="12141F28" w14:textId="5B546788">
      <w:pPr>
        <w:pStyle w:val="Heading3"/>
        <w:tabs>
          <w:tab w:val="num" w:pos="1440"/>
        </w:tabs>
        <w:ind w:left="432"/>
        <w:rPr>
          <w:b/>
        </w:rPr>
      </w:pPr>
      <w:r>
        <w:rPr>
          <w:b/>
        </w:rPr>
        <w:t>FPS_raw_out</w:t>
      </w:r>
      <w:r w:rsidRPr="00B4681E" w:rsidR="001D5DBF">
        <w:rPr>
          <w:b/>
        </w:rPr>
        <w:t>.csv</w:t>
      </w:r>
    </w:p>
    <w:p w:rsidR="002F54AF" w:rsidRDefault="002F54AF" w14:paraId="28FC0B43" w14:textId="77777777">
      <w:pPr>
        <w:spacing w:after="0"/>
        <w:ind w:firstLine="0"/>
        <w:rPr>
          <w:rFonts w:ascii="Calibri" w:hAnsi="Calibri"/>
        </w:rPr>
      </w:pPr>
    </w:p>
    <w:p w:rsidR="003C03FB" w:rsidP="008E72CC" w:rsidRDefault="001D5DBF" w14:paraId="56508331" w14:textId="53D99CC2">
      <w:pPr>
        <w:spacing w:after="0"/>
        <w:ind w:firstLine="0"/>
      </w:pPr>
      <w:r>
        <w:rPr>
          <w:rFonts w:ascii="Calibri" w:hAnsi="Calibri"/>
        </w:rPr>
        <w:t>This table shows a few lines of an output file</w:t>
      </w:r>
      <w:r w:rsidR="008E72CC">
        <w:rPr>
          <w:rFonts w:ascii="Calibri" w:hAnsi="Calibri"/>
        </w:rPr>
        <w:t>, that shows, in part how some of the different types of output are reported</w:t>
      </w:r>
      <w:r>
        <w:rPr>
          <w:rFonts w:ascii="Calibri" w:hAnsi="Calibri"/>
        </w:rPr>
        <w:t>.</w:t>
      </w:r>
      <w:r w:rsidR="008E72CC">
        <w:rPr>
          <w:rFonts w:ascii="Calibri" w:hAnsi="Calibri"/>
        </w:rPr>
        <w:t xml:space="preserve"> Notice that reports are either emitted or retained, and that </w:t>
      </w:r>
      <w:r w:rsidR="00681BF3">
        <w:rPr>
          <w:rFonts w:ascii="Calibri" w:hAnsi="Calibri"/>
        </w:rPr>
        <w:t>amounts retained have the same from and to pools.</w:t>
      </w:r>
      <w:r>
        <w:br/>
      </w:r>
    </w:p>
    <w:p w:rsidR="003C03FB" w:rsidRDefault="003C03FB" w14:paraId="69C5E017" w14:textId="48A847C4">
      <w:pPr>
        <w:spacing w:after="0"/>
      </w:pPr>
    </w:p>
    <w:tbl>
      <w:tblPr>
        <w:tblW w:w="9360" w:type="dxa"/>
        <w:tblLook w:val="04A0" w:firstRow="1" w:lastRow="0" w:firstColumn="1" w:lastColumn="0" w:noHBand="0" w:noVBand="1"/>
      </w:tblPr>
      <w:tblGrid>
        <w:gridCol w:w="976"/>
        <w:gridCol w:w="1110"/>
        <w:gridCol w:w="1234"/>
        <w:gridCol w:w="976"/>
        <w:gridCol w:w="976"/>
        <w:gridCol w:w="1147"/>
        <w:gridCol w:w="1425"/>
        <w:gridCol w:w="1516"/>
      </w:tblGrid>
      <w:tr w:rsidRPr="008E72CC" w:rsidR="008E72CC" w:rsidTr="008E72CC" w14:paraId="6DB4B9EF"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6290C49D"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Type</w:t>
            </w:r>
          </w:p>
        </w:tc>
        <w:tc>
          <w:tcPr>
            <w:tcW w:w="1110" w:type="dxa"/>
            <w:tcBorders>
              <w:top w:val="nil"/>
              <w:left w:val="nil"/>
              <w:bottom w:val="nil"/>
              <w:right w:val="nil"/>
            </w:tcBorders>
            <w:shd w:val="clear" w:color="auto" w:fill="auto"/>
            <w:noWrap/>
            <w:vAlign w:val="bottom"/>
            <w:hideMark/>
          </w:tcPr>
          <w:p w:rsidR="008E72CC" w:rsidP="008E72CC" w:rsidRDefault="008E72CC" w14:paraId="15A2E209"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 xml:space="preserve"> Year</w:t>
            </w:r>
          </w:p>
          <w:p w:rsidRPr="008E72CC" w:rsidR="008E72CC" w:rsidP="008E72CC" w:rsidRDefault="008E72CC" w14:paraId="66D396AC" w14:textId="45096CE2">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Created</w:t>
            </w:r>
          </w:p>
        </w:tc>
        <w:tc>
          <w:tcPr>
            <w:tcW w:w="1234" w:type="dxa"/>
            <w:tcBorders>
              <w:top w:val="nil"/>
              <w:left w:val="nil"/>
              <w:bottom w:val="nil"/>
              <w:right w:val="nil"/>
            </w:tcBorders>
            <w:shd w:val="clear" w:color="auto" w:fill="auto"/>
            <w:noWrap/>
            <w:vAlign w:val="bottom"/>
            <w:hideMark/>
          </w:tcPr>
          <w:p w:rsidR="008E72CC" w:rsidP="008E72CC" w:rsidRDefault="008E72CC" w14:paraId="62F1263A"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 xml:space="preserve"> Year</w:t>
            </w:r>
          </w:p>
          <w:p w:rsidRPr="008E72CC" w:rsidR="008E72CC" w:rsidP="008E72CC" w:rsidRDefault="008E72CC" w14:paraId="5E4823F1" w14:textId="24C63522">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Reported</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1097BE21"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 xml:space="preserve">  Market</w:t>
            </w:r>
          </w:p>
        </w:tc>
        <w:tc>
          <w:tcPr>
            <w:tcW w:w="976" w:type="dxa"/>
            <w:tcBorders>
              <w:top w:val="nil"/>
              <w:left w:val="nil"/>
              <w:bottom w:val="nil"/>
              <w:right w:val="nil"/>
            </w:tcBorders>
            <w:shd w:val="clear" w:color="auto" w:fill="auto"/>
            <w:noWrap/>
            <w:vAlign w:val="bottom"/>
            <w:hideMark/>
          </w:tcPr>
          <w:p w:rsidR="008E72CC" w:rsidP="008E72CC" w:rsidRDefault="008E72CC" w14:paraId="38FA5C43"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 xml:space="preserve"> From</w:t>
            </w:r>
          </w:p>
          <w:p w:rsidRPr="008E72CC" w:rsidR="008E72CC" w:rsidP="008E72CC" w:rsidRDefault="008E72CC" w14:paraId="2865A8D8" w14:textId="585466D8">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Pool</w:t>
            </w:r>
          </w:p>
        </w:tc>
        <w:tc>
          <w:tcPr>
            <w:tcW w:w="1147" w:type="dxa"/>
            <w:tcBorders>
              <w:top w:val="nil"/>
              <w:left w:val="nil"/>
              <w:bottom w:val="nil"/>
              <w:right w:val="nil"/>
            </w:tcBorders>
            <w:shd w:val="clear" w:color="auto" w:fill="auto"/>
            <w:noWrap/>
            <w:vAlign w:val="bottom"/>
            <w:hideMark/>
          </w:tcPr>
          <w:p w:rsidR="008E72CC" w:rsidP="008E72CC" w:rsidRDefault="008E72CC" w14:paraId="0EC645DE"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 xml:space="preserve"> </w:t>
            </w:r>
            <w:proofErr w:type="spellStart"/>
            <w:r w:rsidRPr="008E72CC">
              <w:rPr>
                <w:rFonts w:ascii="Calibri" w:hAnsi="Calibri" w:cs="Calibri"/>
                <w:color w:val="000000"/>
                <w:sz w:val="22"/>
                <w:szCs w:val="22"/>
              </w:rPr>
              <w:t>To_Gas</w:t>
            </w:r>
            <w:proofErr w:type="spellEnd"/>
            <w:r w:rsidRPr="008E72CC">
              <w:rPr>
                <w:rFonts w:ascii="Calibri" w:hAnsi="Calibri" w:cs="Calibri"/>
                <w:color w:val="000000"/>
                <w:sz w:val="22"/>
                <w:szCs w:val="22"/>
              </w:rPr>
              <w:t>/</w:t>
            </w:r>
          </w:p>
          <w:p w:rsidRPr="008E72CC" w:rsidR="008E72CC" w:rsidP="008E72CC" w:rsidRDefault="008E72CC" w14:paraId="5F0B2A6D" w14:textId="77B2507A">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Pool</w:t>
            </w:r>
          </w:p>
        </w:tc>
        <w:tc>
          <w:tcPr>
            <w:tcW w:w="1425" w:type="dxa"/>
            <w:tcBorders>
              <w:top w:val="nil"/>
              <w:left w:val="nil"/>
              <w:bottom w:val="nil"/>
              <w:right w:val="nil"/>
            </w:tcBorders>
            <w:shd w:val="clear" w:color="auto" w:fill="auto"/>
            <w:noWrap/>
            <w:vAlign w:val="bottom"/>
            <w:hideMark/>
          </w:tcPr>
          <w:p w:rsidR="008E72CC" w:rsidP="008E72CC" w:rsidRDefault="008E72CC" w14:paraId="6D588B28"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 xml:space="preserve"> Amount</w:t>
            </w:r>
          </w:p>
          <w:p w:rsidRPr="008E72CC" w:rsidR="008E72CC" w:rsidP="008E72CC" w:rsidRDefault="008E72CC" w14:paraId="4A678E22" w14:textId="65579E15">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Emitted</w:t>
            </w:r>
          </w:p>
        </w:tc>
        <w:tc>
          <w:tcPr>
            <w:tcW w:w="1516" w:type="dxa"/>
            <w:tcBorders>
              <w:top w:val="nil"/>
              <w:left w:val="nil"/>
              <w:bottom w:val="nil"/>
              <w:right w:val="nil"/>
            </w:tcBorders>
            <w:shd w:val="clear" w:color="auto" w:fill="auto"/>
            <w:noWrap/>
            <w:vAlign w:val="bottom"/>
            <w:hideMark/>
          </w:tcPr>
          <w:p w:rsidR="008E72CC" w:rsidP="008E72CC" w:rsidRDefault="008E72CC" w14:paraId="2C07DF2C" w14:textId="77777777">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 xml:space="preserve"> Amount</w:t>
            </w:r>
          </w:p>
          <w:p w:rsidRPr="008E72CC" w:rsidR="008E72CC" w:rsidP="008E72CC" w:rsidRDefault="008E72CC" w14:paraId="01C495D5" w14:textId="78DF5D36">
            <w:pPr>
              <w:widowControl/>
              <w:autoSpaceDE/>
              <w:autoSpaceDN/>
              <w:adjustRightInd/>
              <w:spacing w:after="0"/>
              <w:ind w:firstLine="0"/>
              <w:rPr>
                <w:rFonts w:ascii="Calibri" w:hAnsi="Calibri" w:cs="Calibri"/>
                <w:color w:val="000000"/>
                <w:sz w:val="22"/>
                <w:szCs w:val="22"/>
              </w:rPr>
            </w:pPr>
            <w:r w:rsidRPr="008E72CC">
              <w:rPr>
                <w:rFonts w:ascii="Calibri" w:hAnsi="Calibri" w:cs="Calibri"/>
                <w:color w:val="000000"/>
                <w:sz w:val="22"/>
                <w:szCs w:val="22"/>
              </w:rPr>
              <w:t>Retained</w:t>
            </w:r>
          </w:p>
        </w:tc>
      </w:tr>
      <w:tr w:rsidRPr="008E72CC" w:rsidR="008E72CC" w:rsidTr="008E72CC" w14:paraId="69EB5071"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494DF07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4</w:t>
            </w:r>
          </w:p>
        </w:tc>
        <w:tc>
          <w:tcPr>
            <w:tcW w:w="1110" w:type="dxa"/>
            <w:tcBorders>
              <w:top w:val="nil"/>
              <w:left w:val="nil"/>
              <w:bottom w:val="nil"/>
              <w:right w:val="nil"/>
            </w:tcBorders>
            <w:shd w:val="clear" w:color="auto" w:fill="auto"/>
            <w:noWrap/>
            <w:vAlign w:val="bottom"/>
            <w:hideMark/>
          </w:tcPr>
          <w:p w:rsidRPr="008E72CC" w:rsidR="008E72CC" w:rsidP="008E72CC" w:rsidRDefault="008E72CC" w14:paraId="4E0E4877"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w:t>
            </w:r>
          </w:p>
        </w:tc>
        <w:tc>
          <w:tcPr>
            <w:tcW w:w="1234" w:type="dxa"/>
            <w:tcBorders>
              <w:top w:val="nil"/>
              <w:left w:val="nil"/>
              <w:bottom w:val="nil"/>
              <w:right w:val="nil"/>
            </w:tcBorders>
            <w:shd w:val="clear" w:color="auto" w:fill="auto"/>
            <w:noWrap/>
            <w:vAlign w:val="bottom"/>
            <w:hideMark/>
          </w:tcPr>
          <w:p w:rsidRPr="008E72CC" w:rsidR="008E72CC" w:rsidP="008E72CC" w:rsidRDefault="008E72CC" w14:paraId="14FECB29"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0DC493C7"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4965EF64"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1001</w:t>
            </w:r>
          </w:p>
        </w:tc>
        <w:tc>
          <w:tcPr>
            <w:tcW w:w="1147" w:type="dxa"/>
            <w:tcBorders>
              <w:top w:val="nil"/>
              <w:left w:val="nil"/>
              <w:bottom w:val="nil"/>
              <w:right w:val="nil"/>
            </w:tcBorders>
            <w:shd w:val="clear" w:color="auto" w:fill="auto"/>
            <w:noWrap/>
            <w:vAlign w:val="bottom"/>
            <w:hideMark/>
          </w:tcPr>
          <w:p w:rsidRPr="008E72CC" w:rsidR="008E72CC" w:rsidP="008E72CC" w:rsidRDefault="008E72CC" w14:paraId="669DAEB6"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1001</w:t>
            </w:r>
          </w:p>
        </w:tc>
        <w:tc>
          <w:tcPr>
            <w:tcW w:w="1425" w:type="dxa"/>
            <w:tcBorders>
              <w:top w:val="nil"/>
              <w:left w:val="nil"/>
              <w:bottom w:val="nil"/>
              <w:right w:val="nil"/>
            </w:tcBorders>
            <w:shd w:val="clear" w:color="auto" w:fill="auto"/>
            <w:noWrap/>
            <w:vAlign w:val="bottom"/>
            <w:hideMark/>
          </w:tcPr>
          <w:p w:rsidRPr="008E72CC" w:rsidR="008E72CC" w:rsidP="008E72CC" w:rsidRDefault="008E72CC" w14:paraId="4A445EB9"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1516" w:type="dxa"/>
            <w:tcBorders>
              <w:top w:val="nil"/>
              <w:left w:val="nil"/>
              <w:bottom w:val="nil"/>
              <w:right w:val="nil"/>
            </w:tcBorders>
            <w:shd w:val="clear" w:color="auto" w:fill="auto"/>
            <w:noWrap/>
            <w:vAlign w:val="bottom"/>
            <w:hideMark/>
          </w:tcPr>
          <w:p w:rsidRPr="008E72CC" w:rsidR="008E72CC" w:rsidP="008E72CC" w:rsidRDefault="008E72CC" w14:paraId="3BF2BA8C"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1821.596</w:t>
            </w:r>
          </w:p>
        </w:tc>
      </w:tr>
      <w:tr w:rsidRPr="008E72CC" w:rsidR="008E72CC" w:rsidTr="008E72CC" w14:paraId="2460CBCA"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0379F91D"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1110" w:type="dxa"/>
            <w:tcBorders>
              <w:top w:val="nil"/>
              <w:left w:val="nil"/>
              <w:bottom w:val="nil"/>
              <w:right w:val="nil"/>
            </w:tcBorders>
            <w:shd w:val="clear" w:color="auto" w:fill="auto"/>
            <w:noWrap/>
            <w:vAlign w:val="bottom"/>
            <w:hideMark/>
          </w:tcPr>
          <w:p w:rsidRPr="008E72CC" w:rsidR="008E72CC" w:rsidP="008E72CC" w:rsidRDefault="008E72CC" w14:paraId="79567CE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w:t>
            </w:r>
          </w:p>
        </w:tc>
        <w:tc>
          <w:tcPr>
            <w:tcW w:w="1234" w:type="dxa"/>
            <w:tcBorders>
              <w:top w:val="nil"/>
              <w:left w:val="nil"/>
              <w:bottom w:val="nil"/>
              <w:right w:val="nil"/>
            </w:tcBorders>
            <w:shd w:val="clear" w:color="auto" w:fill="auto"/>
            <w:noWrap/>
            <w:vAlign w:val="bottom"/>
            <w:hideMark/>
          </w:tcPr>
          <w:p w:rsidRPr="008E72CC" w:rsidR="008E72CC" w:rsidP="008E72CC" w:rsidRDefault="008E72CC" w14:paraId="060208E1"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171B4F52"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300</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0DBEBD61"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205</w:t>
            </w:r>
          </w:p>
        </w:tc>
        <w:tc>
          <w:tcPr>
            <w:tcW w:w="1147" w:type="dxa"/>
            <w:tcBorders>
              <w:top w:val="nil"/>
              <w:left w:val="nil"/>
              <w:bottom w:val="nil"/>
              <w:right w:val="nil"/>
            </w:tcBorders>
            <w:shd w:val="clear" w:color="auto" w:fill="auto"/>
            <w:noWrap/>
            <w:vAlign w:val="bottom"/>
            <w:hideMark/>
          </w:tcPr>
          <w:p w:rsidRPr="008E72CC" w:rsidR="008E72CC" w:rsidP="008E72CC" w:rsidRDefault="008E72CC" w14:paraId="6973FBBE"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205</w:t>
            </w:r>
          </w:p>
        </w:tc>
        <w:tc>
          <w:tcPr>
            <w:tcW w:w="1425" w:type="dxa"/>
            <w:tcBorders>
              <w:top w:val="nil"/>
              <w:left w:val="nil"/>
              <w:bottom w:val="nil"/>
              <w:right w:val="nil"/>
            </w:tcBorders>
            <w:shd w:val="clear" w:color="auto" w:fill="auto"/>
            <w:noWrap/>
            <w:vAlign w:val="bottom"/>
            <w:hideMark/>
          </w:tcPr>
          <w:p w:rsidRPr="008E72CC" w:rsidR="008E72CC" w:rsidP="008E72CC" w:rsidRDefault="008E72CC" w14:paraId="218D8922"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1516" w:type="dxa"/>
            <w:tcBorders>
              <w:top w:val="nil"/>
              <w:left w:val="nil"/>
              <w:bottom w:val="nil"/>
              <w:right w:val="nil"/>
            </w:tcBorders>
            <w:shd w:val="clear" w:color="auto" w:fill="auto"/>
            <w:noWrap/>
            <w:vAlign w:val="bottom"/>
            <w:hideMark/>
          </w:tcPr>
          <w:p w:rsidRPr="008E72CC" w:rsidR="008E72CC" w:rsidP="008E72CC" w:rsidRDefault="008E72CC" w14:paraId="4DD2A069"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28.17737</w:t>
            </w:r>
          </w:p>
        </w:tc>
      </w:tr>
      <w:tr w:rsidRPr="008E72CC" w:rsidR="008E72CC" w:rsidTr="008E72CC" w14:paraId="0B123F12"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3076D096"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4</w:t>
            </w:r>
          </w:p>
        </w:tc>
        <w:tc>
          <w:tcPr>
            <w:tcW w:w="1110" w:type="dxa"/>
            <w:tcBorders>
              <w:top w:val="nil"/>
              <w:left w:val="nil"/>
              <w:bottom w:val="nil"/>
              <w:right w:val="nil"/>
            </w:tcBorders>
            <w:shd w:val="clear" w:color="auto" w:fill="auto"/>
            <w:noWrap/>
            <w:vAlign w:val="bottom"/>
            <w:hideMark/>
          </w:tcPr>
          <w:p w:rsidRPr="008E72CC" w:rsidR="008E72CC" w:rsidP="008E72CC" w:rsidRDefault="008E72CC" w14:paraId="592CD9EA"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2</w:t>
            </w:r>
          </w:p>
        </w:tc>
        <w:tc>
          <w:tcPr>
            <w:tcW w:w="1234" w:type="dxa"/>
            <w:tcBorders>
              <w:top w:val="nil"/>
              <w:left w:val="nil"/>
              <w:bottom w:val="nil"/>
              <w:right w:val="nil"/>
            </w:tcBorders>
            <w:shd w:val="clear" w:color="auto" w:fill="auto"/>
            <w:noWrap/>
            <w:vAlign w:val="bottom"/>
            <w:hideMark/>
          </w:tcPr>
          <w:p w:rsidRPr="008E72CC" w:rsidR="008E72CC" w:rsidP="008E72CC" w:rsidRDefault="008E72CC" w14:paraId="28B0D487"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22D615D0"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0A0F8D14"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1000</w:t>
            </w:r>
          </w:p>
        </w:tc>
        <w:tc>
          <w:tcPr>
            <w:tcW w:w="1147" w:type="dxa"/>
            <w:tcBorders>
              <w:top w:val="nil"/>
              <w:left w:val="nil"/>
              <w:bottom w:val="nil"/>
              <w:right w:val="nil"/>
            </w:tcBorders>
            <w:shd w:val="clear" w:color="auto" w:fill="auto"/>
            <w:noWrap/>
            <w:vAlign w:val="bottom"/>
            <w:hideMark/>
          </w:tcPr>
          <w:p w:rsidRPr="008E72CC" w:rsidR="008E72CC" w:rsidP="008E72CC" w:rsidRDefault="008E72CC" w14:paraId="11A3FACE"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1000</w:t>
            </w:r>
          </w:p>
        </w:tc>
        <w:tc>
          <w:tcPr>
            <w:tcW w:w="1425" w:type="dxa"/>
            <w:tcBorders>
              <w:top w:val="nil"/>
              <w:left w:val="nil"/>
              <w:bottom w:val="nil"/>
              <w:right w:val="nil"/>
            </w:tcBorders>
            <w:shd w:val="clear" w:color="auto" w:fill="auto"/>
            <w:noWrap/>
            <w:vAlign w:val="bottom"/>
            <w:hideMark/>
          </w:tcPr>
          <w:p w:rsidRPr="008E72CC" w:rsidR="008E72CC" w:rsidP="008E72CC" w:rsidRDefault="008E72CC" w14:paraId="5AD96FB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1516" w:type="dxa"/>
            <w:tcBorders>
              <w:top w:val="nil"/>
              <w:left w:val="nil"/>
              <w:bottom w:val="nil"/>
              <w:right w:val="nil"/>
            </w:tcBorders>
            <w:shd w:val="clear" w:color="auto" w:fill="auto"/>
            <w:noWrap/>
            <w:vAlign w:val="bottom"/>
            <w:hideMark/>
          </w:tcPr>
          <w:p w:rsidRPr="008E72CC" w:rsidR="008E72CC" w:rsidP="008E72CC" w:rsidRDefault="008E72CC" w14:paraId="629F0F1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1550.129</w:t>
            </w:r>
          </w:p>
        </w:tc>
      </w:tr>
      <w:tr w:rsidRPr="008E72CC" w:rsidR="008E72CC" w:rsidTr="008E72CC" w14:paraId="5E87F507"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560A4FFB"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4</w:t>
            </w:r>
          </w:p>
        </w:tc>
        <w:tc>
          <w:tcPr>
            <w:tcW w:w="1110" w:type="dxa"/>
            <w:tcBorders>
              <w:top w:val="nil"/>
              <w:left w:val="nil"/>
              <w:bottom w:val="nil"/>
              <w:right w:val="nil"/>
            </w:tcBorders>
            <w:shd w:val="clear" w:color="auto" w:fill="auto"/>
            <w:noWrap/>
            <w:vAlign w:val="bottom"/>
            <w:hideMark/>
          </w:tcPr>
          <w:p w:rsidRPr="008E72CC" w:rsidR="008E72CC" w:rsidP="008E72CC" w:rsidRDefault="008E72CC" w14:paraId="64AB4419"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2</w:t>
            </w:r>
          </w:p>
        </w:tc>
        <w:tc>
          <w:tcPr>
            <w:tcW w:w="1234" w:type="dxa"/>
            <w:tcBorders>
              <w:top w:val="nil"/>
              <w:left w:val="nil"/>
              <w:bottom w:val="nil"/>
              <w:right w:val="nil"/>
            </w:tcBorders>
            <w:shd w:val="clear" w:color="auto" w:fill="auto"/>
            <w:noWrap/>
            <w:vAlign w:val="bottom"/>
            <w:hideMark/>
          </w:tcPr>
          <w:p w:rsidRPr="008E72CC" w:rsidR="008E72CC" w:rsidP="008E72CC" w:rsidRDefault="008E72CC" w14:paraId="19604CD9"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1E70EB8A"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6D08C447"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1001</w:t>
            </w:r>
          </w:p>
        </w:tc>
        <w:tc>
          <w:tcPr>
            <w:tcW w:w="1147" w:type="dxa"/>
            <w:tcBorders>
              <w:top w:val="nil"/>
              <w:left w:val="nil"/>
              <w:bottom w:val="nil"/>
              <w:right w:val="nil"/>
            </w:tcBorders>
            <w:shd w:val="clear" w:color="auto" w:fill="auto"/>
            <w:noWrap/>
            <w:vAlign w:val="bottom"/>
            <w:hideMark/>
          </w:tcPr>
          <w:p w:rsidRPr="008E72CC" w:rsidR="008E72CC" w:rsidP="008E72CC" w:rsidRDefault="008E72CC" w14:paraId="045ECC0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1001</w:t>
            </w:r>
          </w:p>
        </w:tc>
        <w:tc>
          <w:tcPr>
            <w:tcW w:w="1425" w:type="dxa"/>
            <w:tcBorders>
              <w:top w:val="nil"/>
              <w:left w:val="nil"/>
              <w:bottom w:val="nil"/>
              <w:right w:val="nil"/>
            </w:tcBorders>
            <w:shd w:val="clear" w:color="auto" w:fill="auto"/>
            <w:noWrap/>
            <w:vAlign w:val="bottom"/>
            <w:hideMark/>
          </w:tcPr>
          <w:p w:rsidRPr="008E72CC" w:rsidR="008E72CC" w:rsidP="008E72CC" w:rsidRDefault="008E72CC" w14:paraId="43C5381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1516" w:type="dxa"/>
            <w:tcBorders>
              <w:top w:val="nil"/>
              <w:left w:val="nil"/>
              <w:bottom w:val="nil"/>
              <w:right w:val="nil"/>
            </w:tcBorders>
            <w:shd w:val="clear" w:color="auto" w:fill="auto"/>
            <w:noWrap/>
            <w:vAlign w:val="bottom"/>
            <w:hideMark/>
          </w:tcPr>
          <w:p w:rsidRPr="008E72CC" w:rsidR="008E72CC" w:rsidP="008E72CC" w:rsidRDefault="008E72CC" w14:paraId="00051875"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349.4876</w:t>
            </w:r>
          </w:p>
        </w:tc>
      </w:tr>
      <w:tr w:rsidRPr="008E72CC" w:rsidR="008E72CC" w:rsidTr="008E72CC" w14:paraId="2C015267"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20CFF40C"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4</w:t>
            </w:r>
          </w:p>
        </w:tc>
        <w:tc>
          <w:tcPr>
            <w:tcW w:w="1110" w:type="dxa"/>
            <w:tcBorders>
              <w:top w:val="nil"/>
              <w:left w:val="nil"/>
              <w:bottom w:val="nil"/>
              <w:right w:val="nil"/>
            </w:tcBorders>
            <w:shd w:val="clear" w:color="auto" w:fill="auto"/>
            <w:noWrap/>
            <w:vAlign w:val="bottom"/>
            <w:hideMark/>
          </w:tcPr>
          <w:p w:rsidRPr="008E72CC" w:rsidR="008E72CC" w:rsidP="008E72CC" w:rsidRDefault="008E72CC" w14:paraId="64D24447"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3</w:t>
            </w:r>
          </w:p>
        </w:tc>
        <w:tc>
          <w:tcPr>
            <w:tcW w:w="1234" w:type="dxa"/>
            <w:tcBorders>
              <w:top w:val="nil"/>
              <w:left w:val="nil"/>
              <w:bottom w:val="nil"/>
              <w:right w:val="nil"/>
            </w:tcBorders>
            <w:shd w:val="clear" w:color="auto" w:fill="auto"/>
            <w:noWrap/>
            <w:vAlign w:val="bottom"/>
            <w:hideMark/>
          </w:tcPr>
          <w:p w:rsidRPr="008E72CC" w:rsidR="008E72CC" w:rsidP="008E72CC" w:rsidRDefault="008E72CC" w14:paraId="7192426A"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130AC88F"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1FBCC6BB"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1009</w:t>
            </w:r>
          </w:p>
        </w:tc>
        <w:tc>
          <w:tcPr>
            <w:tcW w:w="1147" w:type="dxa"/>
            <w:tcBorders>
              <w:top w:val="nil"/>
              <w:left w:val="nil"/>
              <w:bottom w:val="nil"/>
              <w:right w:val="nil"/>
            </w:tcBorders>
            <w:shd w:val="clear" w:color="auto" w:fill="auto"/>
            <w:noWrap/>
            <w:vAlign w:val="bottom"/>
            <w:hideMark/>
          </w:tcPr>
          <w:p w:rsidRPr="008E72CC" w:rsidR="008E72CC" w:rsidP="008E72CC" w:rsidRDefault="008E72CC" w14:paraId="2820B0ED"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1009</w:t>
            </w:r>
          </w:p>
        </w:tc>
        <w:tc>
          <w:tcPr>
            <w:tcW w:w="1425" w:type="dxa"/>
            <w:tcBorders>
              <w:top w:val="nil"/>
              <w:left w:val="nil"/>
              <w:bottom w:val="nil"/>
              <w:right w:val="nil"/>
            </w:tcBorders>
            <w:shd w:val="clear" w:color="auto" w:fill="auto"/>
            <w:noWrap/>
            <w:vAlign w:val="bottom"/>
            <w:hideMark/>
          </w:tcPr>
          <w:p w:rsidRPr="008E72CC" w:rsidR="008E72CC" w:rsidP="008E72CC" w:rsidRDefault="008E72CC" w14:paraId="09304865"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1516" w:type="dxa"/>
            <w:tcBorders>
              <w:top w:val="nil"/>
              <w:left w:val="nil"/>
              <w:bottom w:val="nil"/>
              <w:right w:val="nil"/>
            </w:tcBorders>
            <w:shd w:val="clear" w:color="auto" w:fill="auto"/>
            <w:noWrap/>
            <w:vAlign w:val="bottom"/>
            <w:hideMark/>
          </w:tcPr>
          <w:p w:rsidRPr="008E72CC" w:rsidR="008E72CC" w:rsidP="008E72CC" w:rsidRDefault="008E72CC" w14:paraId="1C560B6F"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470.5784</w:t>
            </w:r>
          </w:p>
        </w:tc>
      </w:tr>
      <w:tr w:rsidRPr="008E72CC" w:rsidR="008E72CC" w:rsidTr="008E72CC" w14:paraId="63CC85F7"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49C31248"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3</w:t>
            </w:r>
          </w:p>
        </w:tc>
        <w:tc>
          <w:tcPr>
            <w:tcW w:w="1110" w:type="dxa"/>
            <w:tcBorders>
              <w:top w:val="nil"/>
              <w:left w:val="nil"/>
              <w:bottom w:val="nil"/>
              <w:right w:val="nil"/>
            </w:tcBorders>
            <w:shd w:val="clear" w:color="auto" w:fill="auto"/>
            <w:noWrap/>
            <w:vAlign w:val="bottom"/>
            <w:hideMark/>
          </w:tcPr>
          <w:p w:rsidRPr="008E72CC" w:rsidR="008E72CC" w:rsidP="008E72CC" w:rsidRDefault="008E72CC" w14:paraId="5BA13E54"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1234" w:type="dxa"/>
            <w:tcBorders>
              <w:top w:val="nil"/>
              <w:left w:val="nil"/>
              <w:bottom w:val="nil"/>
              <w:right w:val="nil"/>
            </w:tcBorders>
            <w:shd w:val="clear" w:color="auto" w:fill="auto"/>
            <w:noWrap/>
            <w:vAlign w:val="bottom"/>
            <w:hideMark/>
          </w:tcPr>
          <w:p w:rsidRPr="008E72CC" w:rsidR="008E72CC" w:rsidP="008E72CC" w:rsidRDefault="008E72CC" w14:paraId="53E1051D"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7A8E1940"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386BA5C9"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1002</w:t>
            </w:r>
          </w:p>
        </w:tc>
        <w:tc>
          <w:tcPr>
            <w:tcW w:w="1147" w:type="dxa"/>
            <w:tcBorders>
              <w:top w:val="nil"/>
              <w:left w:val="nil"/>
              <w:bottom w:val="nil"/>
              <w:right w:val="nil"/>
            </w:tcBorders>
            <w:shd w:val="clear" w:color="auto" w:fill="auto"/>
            <w:noWrap/>
            <w:vAlign w:val="bottom"/>
            <w:hideMark/>
          </w:tcPr>
          <w:p w:rsidRPr="008E72CC" w:rsidR="008E72CC" w:rsidP="008E72CC" w:rsidRDefault="008E72CC" w14:paraId="14C3DB7A"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2006</w:t>
            </w:r>
          </w:p>
        </w:tc>
        <w:tc>
          <w:tcPr>
            <w:tcW w:w="1425" w:type="dxa"/>
            <w:tcBorders>
              <w:top w:val="nil"/>
              <w:left w:val="nil"/>
              <w:bottom w:val="nil"/>
              <w:right w:val="nil"/>
            </w:tcBorders>
            <w:shd w:val="clear" w:color="auto" w:fill="auto"/>
            <w:noWrap/>
            <w:vAlign w:val="bottom"/>
            <w:hideMark/>
          </w:tcPr>
          <w:p w:rsidRPr="008E72CC" w:rsidR="008E72CC" w:rsidP="008E72CC" w:rsidRDefault="008E72CC" w14:paraId="38C7876D"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12211.69</w:t>
            </w:r>
          </w:p>
        </w:tc>
        <w:tc>
          <w:tcPr>
            <w:tcW w:w="1516" w:type="dxa"/>
            <w:tcBorders>
              <w:top w:val="nil"/>
              <w:left w:val="nil"/>
              <w:bottom w:val="nil"/>
              <w:right w:val="nil"/>
            </w:tcBorders>
            <w:shd w:val="clear" w:color="auto" w:fill="auto"/>
            <w:noWrap/>
            <w:vAlign w:val="bottom"/>
            <w:hideMark/>
          </w:tcPr>
          <w:p w:rsidRPr="008E72CC" w:rsidR="008E72CC" w:rsidP="008E72CC" w:rsidRDefault="008E72CC" w14:paraId="59A32B9A"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r>
      <w:tr w:rsidRPr="008E72CC" w:rsidR="008E72CC" w:rsidTr="008E72CC" w14:paraId="3884685B" w14:textId="77777777">
        <w:trPr>
          <w:trHeight w:val="288"/>
        </w:trPr>
        <w:tc>
          <w:tcPr>
            <w:tcW w:w="976" w:type="dxa"/>
            <w:tcBorders>
              <w:top w:val="nil"/>
              <w:left w:val="nil"/>
              <w:bottom w:val="nil"/>
              <w:right w:val="nil"/>
            </w:tcBorders>
            <w:shd w:val="clear" w:color="auto" w:fill="auto"/>
            <w:noWrap/>
            <w:vAlign w:val="bottom"/>
            <w:hideMark/>
          </w:tcPr>
          <w:p w:rsidRPr="008E72CC" w:rsidR="008E72CC" w:rsidP="008E72CC" w:rsidRDefault="008E72CC" w14:paraId="383C3876"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3</w:t>
            </w:r>
          </w:p>
        </w:tc>
        <w:tc>
          <w:tcPr>
            <w:tcW w:w="1110" w:type="dxa"/>
            <w:tcBorders>
              <w:top w:val="nil"/>
              <w:left w:val="nil"/>
              <w:bottom w:val="nil"/>
              <w:right w:val="nil"/>
            </w:tcBorders>
            <w:shd w:val="clear" w:color="auto" w:fill="auto"/>
            <w:noWrap/>
            <w:vAlign w:val="bottom"/>
            <w:hideMark/>
          </w:tcPr>
          <w:p w:rsidRPr="008E72CC" w:rsidR="008E72CC" w:rsidP="008E72CC" w:rsidRDefault="008E72CC" w14:paraId="794ED7A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1234" w:type="dxa"/>
            <w:tcBorders>
              <w:top w:val="nil"/>
              <w:left w:val="nil"/>
              <w:bottom w:val="nil"/>
              <w:right w:val="nil"/>
            </w:tcBorders>
            <w:shd w:val="clear" w:color="auto" w:fill="auto"/>
            <w:noWrap/>
            <w:vAlign w:val="bottom"/>
            <w:hideMark/>
          </w:tcPr>
          <w:p w:rsidRPr="008E72CC" w:rsidR="008E72CC" w:rsidP="008E72CC" w:rsidRDefault="008E72CC" w14:paraId="60B38113"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5</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616B8F4A"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c>
          <w:tcPr>
            <w:tcW w:w="976" w:type="dxa"/>
            <w:tcBorders>
              <w:top w:val="nil"/>
              <w:left w:val="nil"/>
              <w:bottom w:val="nil"/>
              <w:right w:val="nil"/>
            </w:tcBorders>
            <w:shd w:val="clear" w:color="auto" w:fill="auto"/>
            <w:noWrap/>
            <w:vAlign w:val="bottom"/>
            <w:hideMark/>
          </w:tcPr>
          <w:p w:rsidRPr="008E72CC" w:rsidR="008E72CC" w:rsidP="008E72CC" w:rsidRDefault="008E72CC" w14:paraId="7664FE78"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1002</w:t>
            </w:r>
          </w:p>
        </w:tc>
        <w:tc>
          <w:tcPr>
            <w:tcW w:w="1147" w:type="dxa"/>
            <w:tcBorders>
              <w:top w:val="nil"/>
              <w:left w:val="nil"/>
              <w:bottom w:val="nil"/>
              <w:right w:val="nil"/>
            </w:tcBorders>
            <w:shd w:val="clear" w:color="auto" w:fill="auto"/>
            <w:noWrap/>
            <w:vAlign w:val="bottom"/>
            <w:hideMark/>
          </w:tcPr>
          <w:p w:rsidRPr="008E72CC" w:rsidR="008E72CC" w:rsidP="008E72CC" w:rsidRDefault="008E72CC" w14:paraId="1B8333B6"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2007</w:t>
            </w:r>
          </w:p>
        </w:tc>
        <w:tc>
          <w:tcPr>
            <w:tcW w:w="1425" w:type="dxa"/>
            <w:tcBorders>
              <w:top w:val="nil"/>
              <w:left w:val="nil"/>
              <w:bottom w:val="nil"/>
              <w:right w:val="nil"/>
            </w:tcBorders>
            <w:shd w:val="clear" w:color="auto" w:fill="auto"/>
            <w:noWrap/>
            <w:vAlign w:val="bottom"/>
            <w:hideMark/>
          </w:tcPr>
          <w:p w:rsidRPr="008E72CC" w:rsidR="008E72CC" w:rsidP="008E72CC" w:rsidRDefault="008E72CC" w14:paraId="1363992C"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0.018318</w:t>
            </w:r>
          </w:p>
        </w:tc>
        <w:tc>
          <w:tcPr>
            <w:tcW w:w="1516" w:type="dxa"/>
            <w:tcBorders>
              <w:top w:val="nil"/>
              <w:left w:val="nil"/>
              <w:bottom w:val="nil"/>
              <w:right w:val="nil"/>
            </w:tcBorders>
            <w:shd w:val="clear" w:color="auto" w:fill="auto"/>
            <w:noWrap/>
            <w:vAlign w:val="bottom"/>
            <w:hideMark/>
          </w:tcPr>
          <w:p w:rsidRPr="008E72CC" w:rsidR="008E72CC" w:rsidP="008E72CC" w:rsidRDefault="008E72CC" w14:paraId="6EF7EE78" w14:textId="77777777">
            <w:pPr>
              <w:widowControl/>
              <w:autoSpaceDE/>
              <w:autoSpaceDN/>
              <w:adjustRightInd/>
              <w:spacing w:after="0"/>
              <w:ind w:firstLine="0"/>
              <w:jc w:val="right"/>
              <w:rPr>
                <w:rFonts w:ascii="Calibri" w:hAnsi="Calibri" w:cs="Calibri"/>
                <w:color w:val="000000"/>
                <w:sz w:val="22"/>
                <w:szCs w:val="22"/>
              </w:rPr>
            </w:pPr>
            <w:r w:rsidRPr="008E72CC">
              <w:rPr>
                <w:rFonts w:ascii="Calibri" w:hAnsi="Calibri" w:cs="Calibri"/>
                <w:color w:val="000000"/>
                <w:sz w:val="22"/>
                <w:szCs w:val="22"/>
              </w:rPr>
              <w:t>0</w:t>
            </w:r>
          </w:p>
        </w:tc>
      </w:tr>
    </w:tbl>
    <w:p w:rsidR="008E72CC" w:rsidRDefault="008E72CC" w14:paraId="7AD60038" w14:textId="77777777">
      <w:pPr>
        <w:spacing w:after="0"/>
      </w:pPr>
    </w:p>
    <w:p w:rsidR="003C03FB" w:rsidRDefault="003C03FB" w14:paraId="6732C4C5" w14:textId="77777777">
      <w:pPr>
        <w:spacing w:after="0"/>
      </w:pPr>
    </w:p>
    <w:sectPr w:rsidR="003C03FB" w:rsidSect="002012F4">
      <w:pgSz w:w="12240" w:h="15840" w:orient="portrait" w:code="1"/>
      <w:pgMar w:top="662" w:right="1440" w:bottom="936" w:left="1440" w:header="720" w:footer="720" w:gutter="0"/>
      <w:cols w:space="720"/>
      <w:noEndnote/>
      <w:docGrid w:linePitch="326"/>
      <w:headerReference w:type="first" r:id="R5dd176dcab6146b5"/>
      <w:footerReference w:type="first" r:id="R2a7f64f2ae2e4bf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CF" w:author="Dymond, Caren FOR:EX" w:date="2023-07-19T14:17:00Z" w:id="397">
    <w:p w:rsidR="00191449" w:rsidP="00BB1F21" w:rsidRDefault="00191449" w14:paraId="27CD4A61" w14:textId="52C12B2A">
      <w:pPr>
        <w:pStyle w:val="CommentText"/>
        <w:ind w:firstLine="0"/>
      </w:pPr>
      <w:r>
        <w:rPr>
          <w:rStyle w:val="CommentReference"/>
        </w:rPr>
        <w:annotationRef/>
      </w:r>
      <w:r>
        <w:t xml:space="preserve">Is there  a limit on the number of groups? </w:t>
      </w:r>
    </w:p>
  </w:comment>
  <w:comment w:initials="DCF" w:author="Dymond, Caren FOR:EX" w:date="2023-07-19T16:22:00Z" w:id="482">
    <w:p w:rsidR="007438B1" w:rsidP="00B971DE" w:rsidRDefault="007438B1" w14:paraId="414EC977" w14:textId="77777777">
      <w:pPr>
        <w:pStyle w:val="CommentText"/>
        <w:ind w:firstLine="0"/>
      </w:pPr>
      <w:r>
        <w:rPr>
          <w:rStyle w:val="CommentReference"/>
        </w:rPr>
        <w:annotationRef/>
      </w:r>
      <w:r>
        <w:t>Update with summary</w:t>
      </w:r>
    </w:p>
  </w:comment>
  <w:comment w:initials="DCF" w:author="Dymond, Caren FOR:EX" w:date="2023-07-19T16:21:00Z" w:id="487">
    <w:p w:rsidR="007438B1" w:rsidP="00222D7A" w:rsidRDefault="007438B1" w14:paraId="73292B52" w14:textId="020B54B1">
      <w:pPr>
        <w:pStyle w:val="CommentText"/>
        <w:ind w:firstLine="0"/>
      </w:pPr>
      <w:r>
        <w:rPr>
          <w:rStyle w:val="CommentReference"/>
        </w:rPr>
        <w:annotationRef/>
      </w:r>
      <w:r>
        <w:t>Update?</w:t>
      </w:r>
    </w:p>
  </w:comment>
  <w:comment w:initials="DCF" w:author="Dymond, Caren FOR:EX" w:date="2023-07-19T16:23:00Z" w:id="488">
    <w:p w:rsidR="007438B1" w:rsidP="00F25D91" w:rsidRDefault="007438B1" w14:paraId="107C9D0C" w14:textId="77777777">
      <w:pPr>
        <w:pStyle w:val="CommentText"/>
        <w:ind w:firstLine="0"/>
      </w:pPr>
      <w:r>
        <w:rPr>
          <w:rStyle w:val="CommentReference"/>
        </w:rPr>
        <w:annotationRef/>
      </w:r>
      <w:r>
        <w:t>units</w:t>
      </w:r>
    </w:p>
  </w:comment>
  <w:comment w:initials="DCF" w:author="Dymond, Caren FOR:EX" w:date="2023-07-19T16:23:00Z" w:id="489">
    <w:p w:rsidR="007438B1" w:rsidP="00D62B37" w:rsidRDefault="007438B1" w14:paraId="247AE61B" w14:textId="7F0D857A">
      <w:pPr>
        <w:pStyle w:val="CommentText"/>
        <w:ind w:firstLine="0"/>
      </w:pPr>
      <w:r>
        <w:rPr>
          <w:rStyle w:val="CommentReference"/>
        </w:rPr>
        <w:annotationRef/>
      </w:r>
      <w:r>
        <w:t>Is it tC or gC?</w:t>
      </w:r>
    </w:p>
  </w:comment>
  <w:comment w:initials="DR" w:author="Don Robinson" w:date="2024-04-01T14:16:00Z" w:id="490">
    <w:p w:rsidR="001A71D4" w:rsidP="001A71D4" w:rsidRDefault="001A71D4" w14:paraId="042B6A5B" w14:textId="77777777">
      <w:pPr>
        <w:pStyle w:val="CommentText"/>
        <w:ind w:firstLine="0"/>
      </w:pPr>
      <w:r>
        <w:rPr>
          <w:rStyle w:val="CommentReference"/>
        </w:rPr>
        <w:annotationRef/>
      </w:r>
      <w:r>
        <w:t>This is now metric tons carbon (via CellLength)</w:t>
      </w:r>
    </w:p>
  </w:comment>
  <w:comment w:initials="DF" w:author="Dymond, Caren FOR:EX" w:date="2023-12-12T09:15:00" w:id="889720081">
    <w:p w:rsidR="4848974B" w:rsidP="4848974B" w:rsidRDefault="4848974B" w14:paraId="53AB66CD" w14:textId="19347F82">
      <w:pPr>
        <w:pStyle w:val="CommentText"/>
      </w:pPr>
      <w:r w:rsidR="4848974B">
        <w:rPr/>
        <w:t>Please check this. As discussed yesterday it should probably be N/A as description and comment should be used as a placeholder or similar</w:t>
      </w:r>
      <w:r>
        <w:rPr>
          <w:rStyle w:val="CommentReference"/>
        </w:rPr>
        <w:annotationRef/>
      </w:r>
    </w:p>
  </w:comment>
  <w:comment w:initials="DR" w:author="Don Robinson" w:date="2024-01-22T13:35:00" w:id="1553875461">
    <w:p w:rsidR="4848974B" w:rsidP="4848974B" w:rsidRDefault="4848974B" w14:paraId="62052ECA">
      <w:pPr>
        <w:pStyle w:val="CommentText"/>
        <w:ind w:firstLine="0"/>
      </w:pPr>
      <w:r w:rsidR="4848974B">
        <w:rPr/>
        <w:t>Looks correct. I added 2 codes</w:t>
      </w:r>
      <w:r>
        <w:rPr>
          <w:rStyle w:val="CommentReference"/>
        </w:rPr>
        <w:annotationRef/>
      </w:r>
    </w:p>
  </w:comment>
  <w:comment w:initials="CD" w:author="Caren Dymond" w:date="2024-04-30T12:42:38" w:id="754730483">
    <w:p w:rsidR="4848974B" w:rsidP="4848974B" w:rsidRDefault="4848974B" w14:paraId="74195666" w14:textId="46934D8E">
      <w:pPr>
        <w:pStyle w:val="CommentText"/>
      </w:pPr>
      <w:r w:rsidR="4848974B">
        <w:rPr/>
        <w:t>Not sure what this is</w:t>
      </w:r>
      <w:r>
        <w:rPr>
          <w:rStyle w:val="CommentReference"/>
        </w:rPr>
        <w:annotationRef/>
      </w:r>
    </w:p>
  </w:comment>
  <w:comment w:initials="DR" w:author="Don Robinson" w:date="2023-12-12T14:24:00" w:id="166985838">
    <w:p w:rsidR="4848974B" w:rsidP="4848974B" w:rsidRDefault="4848974B" w14:paraId="04ED8469" w14:textId="5EABE8F7">
      <w:pPr>
        <w:pStyle w:val="CommentText"/>
        <w:ind w:firstLine="0"/>
      </w:pPr>
      <w:r w:rsidR="4848974B">
        <w:rPr/>
        <w:t>Check definitions with Caren</w:t>
      </w:r>
      <w:r>
        <w:rPr>
          <w:rStyle w:val="CommentReference"/>
        </w:rPr>
        <w:annotationRef/>
      </w:r>
    </w:p>
  </w:comment>
  <w:comment w:initials="DR" w:author="Don Robinson" w:date="2024-01-22T13:55:00" w:id="427065372">
    <w:p w:rsidR="4848974B" w:rsidP="4848974B" w:rsidRDefault="4848974B" w14:paraId="37A4D569">
      <w:pPr>
        <w:pStyle w:val="CommentText"/>
        <w:ind w:firstLine="0"/>
      </w:pPr>
      <w:r w:rsidR="4848974B">
        <w:rPr/>
        <w:t xml:space="preserve">Recommend changing </w:t>
      </w:r>
      <w:r>
        <w:br/>
      </w:r>
      <w:r w:rsidR="4848974B">
        <w:rPr/>
        <w:t>“Potential CH4” to “intermediate CH4” or something similar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7CD4A61"/>
  <w15:commentEx w15:done="0" w15:paraId="414EC977"/>
  <w15:commentEx w15:done="0" w15:paraId="73292B52"/>
  <w15:commentEx w15:done="0" w15:paraId="107C9D0C"/>
  <w15:commentEx w15:done="0" w15:paraId="247AE61B"/>
  <w15:commentEx w15:done="0" w15:paraId="042B6A5B" w15:paraIdParent="247AE61B"/>
  <w15:commentEx w15:paraId="53AB66CD"/>
  <w15:commentEx w15:paraId="62052ECA" w15:paraIdParent="53AB66CD"/>
  <w15:commentEx w15:paraId="74195666" w15:paraIdParent="53AB66CD"/>
  <w15:commentEx w15:paraId="04ED8469"/>
  <w15:commentEx w15:paraId="37A4D569" w15:paraIdParent="04ED846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303754" w16cex:dateUtc="2024-01-22T21:55:00Z"/>
  <w16cex:commentExtensible w16cex:durableId="30D27A0F" w16cex:dateUtc="2023-12-12T22:24:00Z"/>
  <w16cex:commentExtensible w16cex:durableId="3124BF55" w16cex:dateUtc="2024-04-30T18:42:38.123Z"/>
  <w16cex:commentExtensible w16cex:durableId="28626F13" w16cex:dateUtc="2023-07-19T20:17:00Z"/>
  <w16cex:commentExtensible w16cex:durableId="6BD04873" w16cex:dateUtc="2024-01-22T21:35:00Z"/>
  <w16cex:commentExtensible w16cex:durableId="3591B6B8" w16cex:dateUtc="2023-12-12T16:15:00Z"/>
  <w16cex:commentExtensible w16cex:durableId="28628C55" w16cex:dateUtc="2023-07-19T22:22:00Z"/>
  <w16cex:commentExtensible w16cex:durableId="28628C18" w16cex:dateUtc="2023-07-19T22:21:00Z"/>
  <w16cex:commentExtensible w16cex:durableId="28628C9C" w16cex:dateUtc="2023-07-19T22:23:00Z"/>
  <w16cex:commentExtensible w16cex:durableId="28628C8C" w16cex:dateUtc="2023-07-19T22:23:00Z"/>
  <w16cex:commentExtensible w16cex:durableId="55F37F83" w16cex:dateUtc="2024-04-01T21:16:00Z"/>
</w16cex:commentsExtensible>
</file>

<file path=word/commentsIds.xml><?xml version="1.0" encoding="utf-8"?>
<w16cid:commentsIds xmlns:mc="http://schemas.openxmlformats.org/markup-compatibility/2006" xmlns:w16cid="http://schemas.microsoft.com/office/word/2016/wordml/cid" mc:Ignorable="w16cid">
  <w16cid:commentId w16cid:paraId="27CD4A61" w16cid:durableId="28626F13"/>
  <w16cid:commentId w16cid:paraId="414EC977" w16cid:durableId="28628C55"/>
  <w16cid:commentId w16cid:paraId="73292B52" w16cid:durableId="28628C18"/>
  <w16cid:commentId w16cid:paraId="107C9D0C" w16cid:durableId="28628C9C"/>
  <w16cid:commentId w16cid:paraId="247AE61B" w16cid:durableId="28628C8C"/>
  <w16cid:commentId w16cid:paraId="042B6A5B" w16cid:durableId="55F37F83"/>
  <w16cid:commentId w16cid:paraId="53AB66CD" w16cid:durableId="3591B6B8"/>
  <w16cid:commentId w16cid:paraId="62052ECA" w16cid:durableId="6BD04873"/>
  <w16cid:commentId w16cid:paraId="74195666" w16cid:durableId="3124BF55"/>
  <w16cid:commentId w16cid:paraId="04ED8469" w16cid:durableId="30D27A0F"/>
  <w16cid:commentId w16cid:paraId="37A4D569" w16cid:durableId="23303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12F4" w:rsidRDefault="002012F4" w14:paraId="08AB9AB2" w14:textId="77777777">
      <w:pPr>
        <w:spacing w:after="0"/>
      </w:pPr>
      <w:r>
        <w:separator/>
      </w:r>
    </w:p>
  </w:endnote>
  <w:endnote w:type="continuationSeparator" w:id="0">
    <w:p w:rsidR="002012F4" w:rsidRDefault="002012F4" w14:paraId="33BDDB64" w14:textId="77777777">
      <w:pPr>
        <w:spacing w:after="0"/>
      </w:pPr>
      <w:r>
        <w:continuationSeparator/>
      </w:r>
    </w:p>
  </w:endnote>
  <w:endnote w:type="continuationNotice" w:id="1">
    <w:p w:rsidR="002012F4" w:rsidRDefault="002012F4" w14:paraId="46606C89"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6F24FB8B" w:rsidP="6F24FB8B" w:rsidRDefault="6F24FB8B" w14:paraId="13D0F290" w14:textId="519F12D8">
    <w:pPr>
      <w:pStyle w:val="Footer"/>
      <w:jc w:val="right"/>
    </w:pPr>
  </w:p>
  <w:p w:rsidR="6F24FB8B" w:rsidP="6F24FB8B" w:rsidRDefault="6F24FB8B" w14:paraId="5A912FEE" w14:textId="6987B24C">
    <w:pPr>
      <w:pStyle w:val="Footer"/>
      <w:jc w:val="right"/>
      <w:rPr>
        <w:noProof/>
      </w:rPr>
    </w:pPr>
  </w:p>
  <w:p w:rsidR="003A4C2C" w:rsidP="6F24FB8B" w:rsidRDefault="003A4C2C" w14:paraId="17EEA04C" w14:textId="387661E1">
    <w:pPr>
      <w:pStyle w:val="Footer"/>
      <w:jc w:val="right"/>
      <w:rPr>
        <w:noProof/>
      </w:rPr>
    </w:pPr>
    <w:r w:rsidRPr="6F24FB8B">
      <w:rPr>
        <w:noProof/>
      </w:rPr>
      <w:fldChar w:fldCharType="begin"/>
    </w:r>
    <w:r>
      <w:instrText xml:space="preserve">PAGE</w:instrText>
    </w:r>
    <w:r>
      <w:fldChar w:fldCharType="separate"/>
    </w:r>
    <w:r w:rsidRPr="6F24FB8B">
      <w:rPr>
        <w:noProof/>
      </w:rPr>
      <w:fldChar w:fldCharType="end"/>
    </w:r>
  </w:p>
  <w:p w:rsidR="003A4C2C" w:rsidRDefault="003A4C2C" w14:paraId="388836B6"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24FB8B" w:rsidTr="6F24FB8B" w14:paraId="1A8CEE8B">
      <w:trPr>
        <w:trHeight w:val="300"/>
      </w:trPr>
      <w:tc>
        <w:tcPr>
          <w:tcW w:w="3120" w:type="dxa"/>
          <w:tcMar/>
        </w:tcPr>
        <w:p w:rsidR="6F24FB8B" w:rsidP="6F24FB8B" w:rsidRDefault="6F24FB8B" w14:paraId="7419665C" w14:textId="1A59B9EA">
          <w:pPr>
            <w:pStyle w:val="Header"/>
            <w:bidi w:val="0"/>
            <w:ind w:left="-115"/>
            <w:jc w:val="left"/>
          </w:pPr>
        </w:p>
      </w:tc>
      <w:tc>
        <w:tcPr>
          <w:tcW w:w="3120" w:type="dxa"/>
          <w:tcMar/>
        </w:tcPr>
        <w:p w:rsidR="6F24FB8B" w:rsidP="6F24FB8B" w:rsidRDefault="6F24FB8B" w14:paraId="45A6AB12" w14:textId="7A3949D1">
          <w:pPr>
            <w:pStyle w:val="Header"/>
            <w:bidi w:val="0"/>
            <w:jc w:val="center"/>
          </w:pPr>
        </w:p>
      </w:tc>
      <w:tc>
        <w:tcPr>
          <w:tcW w:w="3120" w:type="dxa"/>
          <w:tcMar/>
        </w:tcPr>
        <w:p w:rsidR="6F24FB8B" w:rsidP="6F24FB8B" w:rsidRDefault="6F24FB8B" w14:paraId="515108AD" w14:textId="73B09FBE">
          <w:pPr>
            <w:pStyle w:val="Header"/>
            <w:bidi w:val="0"/>
            <w:ind w:right="-115"/>
            <w:jc w:val="right"/>
          </w:pPr>
        </w:p>
      </w:tc>
    </w:tr>
  </w:tbl>
  <w:p w:rsidR="6F24FB8B" w:rsidP="6F24FB8B" w:rsidRDefault="6F24FB8B" w14:paraId="443049BD" w14:textId="14FEA27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24FB8B" w:rsidTr="6F24FB8B" w14:paraId="047B06B6">
      <w:trPr>
        <w:trHeight w:val="300"/>
      </w:trPr>
      <w:tc>
        <w:tcPr>
          <w:tcW w:w="3120" w:type="dxa"/>
          <w:tcMar/>
        </w:tcPr>
        <w:p w:rsidR="6F24FB8B" w:rsidP="6F24FB8B" w:rsidRDefault="6F24FB8B" w14:paraId="709CF7E0" w14:textId="4CC9A870">
          <w:pPr>
            <w:pStyle w:val="Header"/>
            <w:bidi w:val="0"/>
            <w:ind w:left="-115"/>
            <w:jc w:val="left"/>
          </w:pPr>
        </w:p>
      </w:tc>
      <w:tc>
        <w:tcPr>
          <w:tcW w:w="3120" w:type="dxa"/>
          <w:tcMar/>
        </w:tcPr>
        <w:p w:rsidR="6F24FB8B" w:rsidP="6F24FB8B" w:rsidRDefault="6F24FB8B" w14:paraId="28245236" w14:textId="105E308D">
          <w:pPr>
            <w:pStyle w:val="Header"/>
            <w:bidi w:val="0"/>
            <w:jc w:val="center"/>
          </w:pPr>
        </w:p>
      </w:tc>
      <w:tc>
        <w:tcPr>
          <w:tcW w:w="3120" w:type="dxa"/>
          <w:tcMar/>
        </w:tcPr>
        <w:p w:rsidR="6F24FB8B" w:rsidP="6F24FB8B" w:rsidRDefault="6F24FB8B" w14:paraId="306AED3F" w14:textId="4A1A808C">
          <w:pPr>
            <w:pStyle w:val="Header"/>
            <w:bidi w:val="0"/>
            <w:ind w:right="-115"/>
            <w:jc w:val="right"/>
          </w:pPr>
        </w:p>
      </w:tc>
    </w:tr>
  </w:tbl>
  <w:p w:rsidR="6F24FB8B" w:rsidP="6F24FB8B" w:rsidRDefault="6F24FB8B" w14:paraId="259E5F34" w14:textId="4BA4B93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12F4" w:rsidRDefault="002012F4" w14:paraId="521EAB0F" w14:textId="77777777">
      <w:pPr>
        <w:spacing w:after="0"/>
      </w:pPr>
      <w:r>
        <w:separator/>
      </w:r>
    </w:p>
  </w:footnote>
  <w:footnote w:type="continuationSeparator" w:id="0">
    <w:p w:rsidR="002012F4" w:rsidRDefault="002012F4" w14:paraId="62692BDC" w14:textId="77777777">
      <w:pPr>
        <w:spacing w:after="0"/>
      </w:pPr>
      <w:r>
        <w:continuationSeparator/>
      </w:r>
    </w:p>
  </w:footnote>
  <w:footnote w:type="continuationNotice" w:id="1">
    <w:p w:rsidR="002012F4" w:rsidRDefault="002012F4" w14:paraId="4AC7053B" w14:textId="77777777">
      <w:pPr>
        <w:spacing w:after="0"/>
      </w:pPr>
    </w:p>
  </w:footnote>
  <w:footnote w:id="2">
    <w:p w:rsidR="00FE396D" w:rsidDel="009D4676" w:rsidRDefault="00FE396D" w14:paraId="5051A1F7" w14:textId="0BE111AE">
      <w:pPr>
        <w:pStyle w:val="FootnoteText"/>
        <w:rPr>
          <w:del w:author="Don Robinson" w:date="2024-01-22T13:46:00Z" w:id="267"/>
        </w:rPr>
      </w:pPr>
      <w:del w:author="Don Robinson" w:date="2024-01-22T13:46:00Z" w:id="268">
        <w:r w:rsidDel="009D4676">
          <w:rPr>
            <w:rStyle w:val="FootnoteReference"/>
          </w:rPr>
          <w:footnoteRef/>
        </w:r>
        <w:r w:rsidDel="009D4676">
          <w:delText xml:space="preserve"> Oxidation is the proportion of potential CH</w:delText>
        </w:r>
        <w:r w:rsidRPr="009D4676" w:rsidDel="009D4676">
          <w:rPr>
            <w:vertAlign w:val="subscript"/>
            <w:rPrChange w:author="Don Robinson" w:date="2024-01-22T13:45:00Z" w:id="269">
              <w:rPr/>
            </w:rPrChange>
          </w:rPr>
          <w:delText>4</w:delText>
        </w:r>
        <w:r w:rsidDel="009D4676">
          <w:delText xml:space="preserve"> that is converted to CO</w:delText>
        </w:r>
        <w:r w:rsidRPr="009D4676" w:rsidDel="009D4676">
          <w:rPr>
            <w:vertAlign w:val="subscript"/>
            <w:rPrChange w:author="Don Robinson" w:date="2024-01-22T13:45:00Z" w:id="270">
              <w:rPr/>
            </w:rPrChange>
          </w:rPr>
          <w:delText>2</w:delText>
        </w:r>
        <w:r w:rsidDel="009D4676">
          <w:delText xml:space="preserve"> due to the methane passing through the landfill cap.</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4C2C" w:rsidRDefault="003A4C2C" w14:paraId="3DEE923E"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24FB8B" w:rsidTr="6F24FB8B" w14:paraId="6C380EC4">
      <w:trPr>
        <w:trHeight w:val="300"/>
      </w:trPr>
      <w:tc>
        <w:tcPr>
          <w:tcW w:w="3120" w:type="dxa"/>
          <w:tcMar/>
        </w:tcPr>
        <w:p w:rsidR="6F24FB8B" w:rsidP="6F24FB8B" w:rsidRDefault="6F24FB8B" w14:paraId="112ED1F2" w14:textId="23E509E2">
          <w:pPr>
            <w:pStyle w:val="Header"/>
            <w:bidi w:val="0"/>
            <w:ind w:left="-115"/>
            <w:jc w:val="left"/>
          </w:pPr>
        </w:p>
      </w:tc>
      <w:tc>
        <w:tcPr>
          <w:tcW w:w="3120" w:type="dxa"/>
          <w:tcMar/>
        </w:tcPr>
        <w:p w:rsidR="6F24FB8B" w:rsidP="6F24FB8B" w:rsidRDefault="6F24FB8B" w14:paraId="14D05751" w14:textId="6F00DA0D">
          <w:pPr>
            <w:pStyle w:val="Header"/>
            <w:bidi w:val="0"/>
            <w:jc w:val="center"/>
          </w:pPr>
        </w:p>
      </w:tc>
      <w:tc>
        <w:tcPr>
          <w:tcW w:w="3120" w:type="dxa"/>
          <w:tcMar/>
        </w:tcPr>
        <w:p w:rsidR="6F24FB8B" w:rsidP="6F24FB8B" w:rsidRDefault="6F24FB8B" w14:paraId="029ACFA4" w14:textId="4FEDA2E2">
          <w:pPr>
            <w:pStyle w:val="Header"/>
            <w:bidi w:val="0"/>
            <w:ind w:right="-115"/>
            <w:jc w:val="right"/>
          </w:pPr>
        </w:p>
      </w:tc>
    </w:tr>
  </w:tbl>
  <w:p w:rsidR="6F24FB8B" w:rsidP="6F24FB8B" w:rsidRDefault="6F24FB8B" w14:paraId="0443E3F5" w14:textId="1FC70E55">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24FB8B" w:rsidTr="6F24FB8B" w14:paraId="78B310AD">
      <w:trPr>
        <w:trHeight w:val="300"/>
      </w:trPr>
      <w:tc>
        <w:tcPr>
          <w:tcW w:w="3120" w:type="dxa"/>
          <w:tcMar/>
        </w:tcPr>
        <w:p w:rsidR="6F24FB8B" w:rsidP="6F24FB8B" w:rsidRDefault="6F24FB8B" w14:paraId="3B9B10F3" w14:textId="72A57663">
          <w:pPr>
            <w:pStyle w:val="Header"/>
            <w:bidi w:val="0"/>
            <w:ind w:left="-115"/>
            <w:jc w:val="left"/>
          </w:pPr>
        </w:p>
      </w:tc>
      <w:tc>
        <w:tcPr>
          <w:tcW w:w="3120" w:type="dxa"/>
          <w:tcMar/>
        </w:tcPr>
        <w:p w:rsidR="6F24FB8B" w:rsidP="6F24FB8B" w:rsidRDefault="6F24FB8B" w14:paraId="260E8D3F" w14:textId="2D1F3D82">
          <w:pPr>
            <w:pStyle w:val="Header"/>
            <w:bidi w:val="0"/>
            <w:jc w:val="center"/>
          </w:pPr>
        </w:p>
      </w:tc>
      <w:tc>
        <w:tcPr>
          <w:tcW w:w="3120" w:type="dxa"/>
          <w:tcMar/>
        </w:tcPr>
        <w:p w:rsidR="6F24FB8B" w:rsidP="6F24FB8B" w:rsidRDefault="6F24FB8B" w14:paraId="1C0B596F" w14:textId="38B6D246">
          <w:pPr>
            <w:pStyle w:val="Header"/>
            <w:bidi w:val="0"/>
            <w:ind w:right="-115"/>
            <w:jc w:val="right"/>
          </w:pPr>
        </w:p>
      </w:tc>
    </w:tr>
  </w:tbl>
  <w:p w:rsidR="6F24FB8B" w:rsidP="6F24FB8B" w:rsidRDefault="6F24FB8B" w14:paraId="5ED7AF7F" w14:textId="5A086BD5">
    <w:pPr>
      <w:pStyle w:val="Header"/>
      <w:bidi w:val="0"/>
    </w:pPr>
  </w:p>
</w:hdr>
</file>

<file path=word/intelligence2.xml><?xml version="1.0" encoding="utf-8"?>
<int2:intelligence xmlns:int2="http://schemas.microsoft.com/office/intelligence/2020/intelligence">
  <int2:observations>
    <int2:bookmark int2:bookmarkName="_Int_HWy5RtdM" int2:invalidationBookmarkName="" int2:hashCode="X61mltTei+7SjY" int2:id="tGtejqhm">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6E50"/>
    <w:multiLevelType w:val="hybridMultilevel"/>
    <w:tmpl w:val="59A2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13B83"/>
    <w:multiLevelType w:val="hybridMultilevel"/>
    <w:tmpl w:val="C4FC759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81F1079"/>
    <w:multiLevelType w:val="multilevel"/>
    <w:tmpl w:val="075A6C08"/>
    <w:lvl w:ilvl="0">
      <w:start w:val="1"/>
      <w:numFmt w:val="decimal"/>
      <w:suff w:val="space"/>
      <w:lvlText w:val="%1."/>
      <w:lvlJc w:val="left"/>
      <w:pPr>
        <w:ind w:left="57" w:hanging="57"/>
      </w:pPr>
      <w:rPr>
        <w:rFonts w:hint="default"/>
      </w:rPr>
    </w:lvl>
    <w:lvl w:ilvl="1">
      <w:start w:val="1"/>
      <w:numFmt w:val="decimal"/>
      <w:suff w:val="space"/>
      <w:lvlText w:val="%1.%2."/>
      <w:lvlJc w:val="left"/>
      <w:pPr>
        <w:ind w:left="284" w:hanging="114"/>
      </w:pPr>
      <w:rPr>
        <w:rFonts w:hint="default"/>
      </w:rPr>
    </w:lvl>
    <w:lvl w:ilvl="2">
      <w:start w:val="1"/>
      <w:numFmt w:val="decimal"/>
      <w:suff w:val="space"/>
      <w:lvlText w:val="%1.%2.%3."/>
      <w:lvlJc w:val="left"/>
      <w:pPr>
        <w:ind w:left="408" w:hanging="1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A525BC"/>
    <w:multiLevelType w:val="hybridMultilevel"/>
    <w:tmpl w:val="59A2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2721D"/>
    <w:multiLevelType w:val="hybridMultilevel"/>
    <w:tmpl w:val="3118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1699A"/>
    <w:multiLevelType w:val="hybridMultilevel"/>
    <w:tmpl w:val="2668C8D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D17368"/>
    <w:multiLevelType w:val="hybridMultilevel"/>
    <w:tmpl w:val="EEE20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84233"/>
    <w:multiLevelType w:val="hybridMultilevel"/>
    <w:tmpl w:val="A934DDD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382178F6"/>
    <w:multiLevelType w:val="hybridMultilevel"/>
    <w:tmpl w:val="59A2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F7C91"/>
    <w:multiLevelType w:val="hybridMultilevel"/>
    <w:tmpl w:val="F70E567C"/>
    <w:lvl w:ilvl="0" w:tplc="698A6910">
      <w:start w:val="1"/>
      <w:numFmt w:val="decimal"/>
      <w:pStyle w:val="outlinelvl1"/>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5828392F"/>
    <w:multiLevelType w:val="hybridMultilevel"/>
    <w:tmpl w:val="59A2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43DB4"/>
    <w:multiLevelType w:val="hybridMultilevel"/>
    <w:tmpl w:val="B7B2977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62896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1A18B3"/>
    <w:multiLevelType w:val="hybridMultilevel"/>
    <w:tmpl w:val="59A2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E7B85"/>
    <w:multiLevelType w:val="hybridMultilevel"/>
    <w:tmpl w:val="59A2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F220D"/>
    <w:multiLevelType w:val="hybridMultilevel"/>
    <w:tmpl w:val="F30461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AF743F9"/>
    <w:multiLevelType w:val="multilevel"/>
    <w:tmpl w:val="E93AE004"/>
    <w:lvl w:ilvl="0">
      <w:start w:val="1"/>
      <w:numFmt w:val="decimal"/>
      <w:pStyle w:val="Heading2"/>
      <w:lvlText w:val="%1."/>
      <w:lvlJc w:val="left"/>
      <w:pPr>
        <w:tabs>
          <w:tab w:val="num" w:pos="567"/>
        </w:tabs>
        <w:ind w:left="927" w:hanging="360"/>
      </w:pPr>
      <w:rPr>
        <w:rFonts w:hint="default" w:cs="Times New Roman"/>
      </w:rPr>
    </w:lvl>
    <w:lvl w:ilvl="1">
      <w:start w:val="1"/>
      <w:numFmt w:val="decimal"/>
      <w:pStyle w:val="Heading3"/>
      <w:lvlText w:val="%1.%2."/>
      <w:lvlJc w:val="left"/>
      <w:pPr>
        <w:tabs>
          <w:tab w:val="num" w:pos="13815"/>
        </w:tabs>
        <w:ind w:left="14607" w:hanging="432"/>
      </w:pPr>
      <w:rPr/>
    </w:lvl>
    <w:lvl w:ilvl="2">
      <w:start w:val="1"/>
      <w:numFmt w:val="decimal"/>
      <w:lvlText w:val="%1.%2.%3."/>
      <w:lvlJc w:val="left"/>
      <w:pPr>
        <w:tabs>
          <w:tab w:val="num" w:pos="567"/>
        </w:tabs>
        <w:ind w:left="1791" w:hanging="504"/>
      </w:pPr>
      <w:rPr>
        <w:rFonts w:hint="default" w:cs="Times New Roman"/>
      </w:rPr>
    </w:lvl>
    <w:lvl w:ilvl="3">
      <w:start w:val="1"/>
      <w:numFmt w:val="decimal"/>
      <w:lvlText w:val="%1.%2.%3.%4."/>
      <w:lvlJc w:val="left"/>
      <w:pPr>
        <w:tabs>
          <w:tab w:val="num" w:pos="567"/>
        </w:tabs>
        <w:ind w:left="2295" w:hanging="648"/>
      </w:pPr>
      <w:rPr>
        <w:rFonts w:hint="default" w:cs="Times New Roman"/>
      </w:rPr>
    </w:lvl>
    <w:lvl w:ilvl="4">
      <w:start w:val="1"/>
      <w:numFmt w:val="decimal"/>
      <w:lvlText w:val="%1.%2.%3.%4.%5."/>
      <w:lvlJc w:val="left"/>
      <w:pPr>
        <w:tabs>
          <w:tab w:val="num" w:pos="567"/>
        </w:tabs>
        <w:ind w:left="2799" w:hanging="792"/>
      </w:pPr>
      <w:rPr>
        <w:rFonts w:hint="default" w:cs="Times New Roman"/>
      </w:rPr>
    </w:lvl>
    <w:lvl w:ilvl="5">
      <w:start w:val="1"/>
      <w:numFmt w:val="decimal"/>
      <w:lvlText w:val="%1.%2.%3.%4.%5.%6."/>
      <w:lvlJc w:val="left"/>
      <w:pPr>
        <w:tabs>
          <w:tab w:val="num" w:pos="567"/>
        </w:tabs>
        <w:ind w:left="3303" w:hanging="936"/>
      </w:pPr>
      <w:rPr>
        <w:rFonts w:hint="default" w:cs="Times New Roman"/>
      </w:rPr>
    </w:lvl>
    <w:lvl w:ilvl="6">
      <w:start w:val="1"/>
      <w:numFmt w:val="decimal"/>
      <w:lvlText w:val="%1.%2.%3.%4.%5.%6.%7."/>
      <w:lvlJc w:val="left"/>
      <w:pPr>
        <w:tabs>
          <w:tab w:val="num" w:pos="567"/>
        </w:tabs>
        <w:ind w:left="3807" w:hanging="1080"/>
      </w:pPr>
      <w:rPr>
        <w:rFonts w:hint="default" w:cs="Times New Roman"/>
      </w:rPr>
    </w:lvl>
    <w:lvl w:ilvl="7">
      <w:start w:val="1"/>
      <w:numFmt w:val="decimal"/>
      <w:lvlText w:val="%1.%2.%3.%4.%5.%6.%7.%8."/>
      <w:lvlJc w:val="left"/>
      <w:pPr>
        <w:tabs>
          <w:tab w:val="num" w:pos="567"/>
        </w:tabs>
        <w:ind w:left="4311" w:hanging="1224"/>
      </w:pPr>
      <w:rPr>
        <w:rFonts w:hint="default" w:cs="Times New Roman"/>
      </w:rPr>
    </w:lvl>
    <w:lvl w:ilvl="8">
      <w:start w:val="1"/>
      <w:numFmt w:val="decimal"/>
      <w:lvlText w:val="%1.%2.%3.%4.%5.%6.%7.%8.%9."/>
      <w:lvlJc w:val="left"/>
      <w:pPr>
        <w:tabs>
          <w:tab w:val="num" w:pos="567"/>
        </w:tabs>
        <w:ind w:left="4887" w:hanging="1440"/>
      </w:pPr>
      <w:rPr>
        <w:rFonts w:hint="default" w:cs="Times New Roman"/>
      </w:rPr>
    </w:lvl>
  </w:abstractNum>
  <w:abstractNum w:abstractNumId="17" w15:restartNumberingAfterBreak="0">
    <w:nsid w:val="75E65663"/>
    <w:multiLevelType w:val="hybridMultilevel"/>
    <w:tmpl w:val="C20CE5C0"/>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431390718">
    <w:abstractNumId w:val="9"/>
  </w:num>
  <w:num w:numId="2" w16cid:durableId="1470590125">
    <w:abstractNumId w:val="16"/>
  </w:num>
  <w:num w:numId="3" w16cid:durableId="444081408">
    <w:abstractNumId w:val="2"/>
  </w:num>
  <w:num w:numId="4" w16cid:durableId="1271157771">
    <w:abstractNumId w:val="0"/>
  </w:num>
  <w:num w:numId="5" w16cid:durableId="1134130930">
    <w:abstractNumId w:val="14"/>
  </w:num>
  <w:num w:numId="6" w16cid:durableId="1656301510">
    <w:abstractNumId w:val="6"/>
  </w:num>
  <w:num w:numId="7" w16cid:durableId="310063638">
    <w:abstractNumId w:val="8"/>
  </w:num>
  <w:num w:numId="8" w16cid:durableId="1795170912">
    <w:abstractNumId w:val="16"/>
  </w:num>
  <w:num w:numId="9" w16cid:durableId="86198569">
    <w:abstractNumId w:val="16"/>
  </w:num>
  <w:num w:numId="10" w16cid:durableId="599797988">
    <w:abstractNumId w:val="16"/>
  </w:num>
  <w:num w:numId="11" w16cid:durableId="1205480498">
    <w:abstractNumId w:val="12"/>
  </w:num>
  <w:num w:numId="12" w16cid:durableId="1641570665">
    <w:abstractNumId w:val="16"/>
  </w:num>
  <w:num w:numId="13" w16cid:durableId="63647874">
    <w:abstractNumId w:val="16"/>
  </w:num>
  <w:num w:numId="14" w16cid:durableId="270742677">
    <w:abstractNumId w:val="16"/>
    <w:lvlOverride w:ilvl="0">
      <w:startOverride w:val="1"/>
    </w:lvlOverride>
  </w:num>
  <w:num w:numId="15" w16cid:durableId="1060448041">
    <w:abstractNumId w:val="10"/>
  </w:num>
  <w:num w:numId="16" w16cid:durableId="1792282418">
    <w:abstractNumId w:val="3"/>
  </w:num>
  <w:num w:numId="17" w16cid:durableId="50181782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4045857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6881611">
    <w:abstractNumId w:val="16"/>
  </w:num>
  <w:num w:numId="20" w16cid:durableId="1450705224">
    <w:abstractNumId w:val="13"/>
  </w:num>
  <w:num w:numId="21" w16cid:durableId="490679292">
    <w:abstractNumId w:val="16"/>
    <w:lvlOverride w:ilvl="0">
      <w:startOverride w:val="1"/>
    </w:lvlOverride>
  </w:num>
  <w:num w:numId="22" w16cid:durableId="1001198810">
    <w:abstractNumId w:val="4"/>
  </w:num>
  <w:num w:numId="23" w16cid:durableId="940380337">
    <w:abstractNumId w:val="16"/>
  </w:num>
  <w:num w:numId="24" w16cid:durableId="20591666">
    <w:abstractNumId w:val="16"/>
  </w:num>
  <w:num w:numId="25" w16cid:durableId="1866752397">
    <w:abstractNumId w:val="7"/>
  </w:num>
  <w:num w:numId="26" w16cid:durableId="1369070153">
    <w:abstractNumId w:val="11"/>
  </w:num>
  <w:num w:numId="27" w16cid:durableId="2074496933">
    <w:abstractNumId w:val="5"/>
  </w:num>
  <w:num w:numId="28" w16cid:durableId="1174227685">
    <w:abstractNumId w:val="17"/>
  </w:num>
  <w:num w:numId="29" w16cid:durableId="487865855">
    <w:abstractNumId w:val="1"/>
  </w:num>
  <w:num w:numId="30" w16cid:durableId="190457527">
    <w:abstractNumId w:val="15"/>
  </w:num>
  <w:numIdMacAtCleanup w:val="7"/>
</w:numbering>
</file>

<file path=word/people.xml><?xml version="1.0" encoding="utf-8"?>
<w15:people xmlns:mc="http://schemas.openxmlformats.org/markup-compatibility/2006" xmlns:w15="http://schemas.microsoft.com/office/word/2012/wordml" mc:Ignorable="w15">
  <w15:person w15:author="Don Robinson">
    <w15:presenceInfo w15:providerId="AD" w15:userId="S::drobinson@essa.com::8c2c685d-3f38-43bf-85e9-291a77920f22"/>
  </w15:person>
  <w15:person w15:author="Dymond, Caren FOR:EX">
    <w15:presenceInfo w15:providerId="AD" w15:userId="S::Caren.Dymond@gov.bc.ca::41506f09-468c-4fdc-8586-f86f21998bcc"/>
  </w15:person>
  <w15:person w15:author="Caren Dymond">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bordersDoNotSurroundHeader/>
  <w:bordersDoNotSurroundFooter/>
  <w:trackRevisions w:val="false"/>
  <w:defaultTabStop w:val="720"/>
  <w:drawingGridHorizontalSpacing w:val="119"/>
  <w:drawingGridVerticalSpacing w:val="119"/>
  <w:displayHorizontalDrawingGridEvery w:val="0"/>
  <w:displayVerticalDrawingGridEvery w:val="3"/>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FB"/>
    <w:rsid w:val="00025B34"/>
    <w:rsid w:val="00025F53"/>
    <w:rsid w:val="00032077"/>
    <w:rsid w:val="00035651"/>
    <w:rsid w:val="00035980"/>
    <w:rsid w:val="00036DAC"/>
    <w:rsid w:val="0005333F"/>
    <w:rsid w:val="00080D09"/>
    <w:rsid w:val="00091FA5"/>
    <w:rsid w:val="000B569E"/>
    <w:rsid w:val="000C7842"/>
    <w:rsid w:val="000D34EA"/>
    <w:rsid w:val="000E0271"/>
    <w:rsid w:val="000F0C34"/>
    <w:rsid w:val="000F6835"/>
    <w:rsid w:val="00107F6D"/>
    <w:rsid w:val="001117E8"/>
    <w:rsid w:val="00113F48"/>
    <w:rsid w:val="0013445A"/>
    <w:rsid w:val="001431F0"/>
    <w:rsid w:val="001502BB"/>
    <w:rsid w:val="00173F48"/>
    <w:rsid w:val="00180AE2"/>
    <w:rsid w:val="00191449"/>
    <w:rsid w:val="001A71D4"/>
    <w:rsid w:val="001D1DB5"/>
    <w:rsid w:val="001D5DBF"/>
    <w:rsid w:val="001F7D95"/>
    <w:rsid w:val="002012F4"/>
    <w:rsid w:val="00212233"/>
    <w:rsid w:val="002151AE"/>
    <w:rsid w:val="002221C4"/>
    <w:rsid w:val="0022237B"/>
    <w:rsid w:val="00232B3E"/>
    <w:rsid w:val="00247737"/>
    <w:rsid w:val="00263EDE"/>
    <w:rsid w:val="00292312"/>
    <w:rsid w:val="00295AED"/>
    <w:rsid w:val="00295DD2"/>
    <w:rsid w:val="00295F5C"/>
    <w:rsid w:val="002A045C"/>
    <w:rsid w:val="002B6534"/>
    <w:rsid w:val="002D2419"/>
    <w:rsid w:val="002D3DE8"/>
    <w:rsid w:val="002D4CCD"/>
    <w:rsid w:val="002D628A"/>
    <w:rsid w:val="002F0572"/>
    <w:rsid w:val="002F54AF"/>
    <w:rsid w:val="002F7F00"/>
    <w:rsid w:val="0030325E"/>
    <w:rsid w:val="00313AC9"/>
    <w:rsid w:val="00331A84"/>
    <w:rsid w:val="003364B2"/>
    <w:rsid w:val="00365A0C"/>
    <w:rsid w:val="003714A0"/>
    <w:rsid w:val="003826F9"/>
    <w:rsid w:val="00393087"/>
    <w:rsid w:val="00394ECA"/>
    <w:rsid w:val="00397273"/>
    <w:rsid w:val="003A4C2C"/>
    <w:rsid w:val="003B2E68"/>
    <w:rsid w:val="003C03FB"/>
    <w:rsid w:val="003D1975"/>
    <w:rsid w:val="003E3802"/>
    <w:rsid w:val="003F56F3"/>
    <w:rsid w:val="00431263"/>
    <w:rsid w:val="004336F8"/>
    <w:rsid w:val="00455FCC"/>
    <w:rsid w:val="00460F4C"/>
    <w:rsid w:val="0049437D"/>
    <w:rsid w:val="004B1793"/>
    <w:rsid w:val="004C22EE"/>
    <w:rsid w:val="004D62BD"/>
    <w:rsid w:val="004E32FD"/>
    <w:rsid w:val="004E6CCE"/>
    <w:rsid w:val="004F7CBE"/>
    <w:rsid w:val="00505316"/>
    <w:rsid w:val="00520E6F"/>
    <w:rsid w:val="005279E1"/>
    <w:rsid w:val="00534E0D"/>
    <w:rsid w:val="00546A1C"/>
    <w:rsid w:val="005528C9"/>
    <w:rsid w:val="00557D30"/>
    <w:rsid w:val="005711A2"/>
    <w:rsid w:val="00571B4C"/>
    <w:rsid w:val="0057488D"/>
    <w:rsid w:val="005804FF"/>
    <w:rsid w:val="00583ECB"/>
    <w:rsid w:val="00584F88"/>
    <w:rsid w:val="005855AC"/>
    <w:rsid w:val="00591B56"/>
    <w:rsid w:val="005B538D"/>
    <w:rsid w:val="005B5E4C"/>
    <w:rsid w:val="005C7A42"/>
    <w:rsid w:val="005D3B31"/>
    <w:rsid w:val="00610AD5"/>
    <w:rsid w:val="00612D69"/>
    <w:rsid w:val="00615777"/>
    <w:rsid w:val="006212D8"/>
    <w:rsid w:val="006242FB"/>
    <w:rsid w:val="006439D7"/>
    <w:rsid w:val="00647900"/>
    <w:rsid w:val="00652430"/>
    <w:rsid w:val="00652FA1"/>
    <w:rsid w:val="006637E5"/>
    <w:rsid w:val="0066572A"/>
    <w:rsid w:val="0067003E"/>
    <w:rsid w:val="00675D26"/>
    <w:rsid w:val="00681BF3"/>
    <w:rsid w:val="00683B58"/>
    <w:rsid w:val="006A522C"/>
    <w:rsid w:val="006B65BF"/>
    <w:rsid w:val="006C16AC"/>
    <w:rsid w:val="006C381C"/>
    <w:rsid w:val="006E6FA2"/>
    <w:rsid w:val="00720E0E"/>
    <w:rsid w:val="0073028C"/>
    <w:rsid w:val="007438B1"/>
    <w:rsid w:val="007462C8"/>
    <w:rsid w:val="007568F8"/>
    <w:rsid w:val="00762981"/>
    <w:rsid w:val="0076603B"/>
    <w:rsid w:val="00767938"/>
    <w:rsid w:val="007757DF"/>
    <w:rsid w:val="00787E20"/>
    <w:rsid w:val="00795011"/>
    <w:rsid w:val="007C03BE"/>
    <w:rsid w:val="007C0CCC"/>
    <w:rsid w:val="007C7E24"/>
    <w:rsid w:val="008148BA"/>
    <w:rsid w:val="0082148F"/>
    <w:rsid w:val="00823106"/>
    <w:rsid w:val="0082655F"/>
    <w:rsid w:val="0084015C"/>
    <w:rsid w:val="00844BDE"/>
    <w:rsid w:val="008465DE"/>
    <w:rsid w:val="00846DA9"/>
    <w:rsid w:val="0086423A"/>
    <w:rsid w:val="008656E6"/>
    <w:rsid w:val="00873064"/>
    <w:rsid w:val="00874A54"/>
    <w:rsid w:val="00882720"/>
    <w:rsid w:val="008B0C08"/>
    <w:rsid w:val="008B5206"/>
    <w:rsid w:val="008C0A9A"/>
    <w:rsid w:val="008D2443"/>
    <w:rsid w:val="008E72CC"/>
    <w:rsid w:val="008F413E"/>
    <w:rsid w:val="0090545B"/>
    <w:rsid w:val="00916542"/>
    <w:rsid w:val="009404E0"/>
    <w:rsid w:val="00951213"/>
    <w:rsid w:val="009858CB"/>
    <w:rsid w:val="009864F8"/>
    <w:rsid w:val="009A1499"/>
    <w:rsid w:val="009A371F"/>
    <w:rsid w:val="009A4B91"/>
    <w:rsid w:val="009B6DAC"/>
    <w:rsid w:val="009C4351"/>
    <w:rsid w:val="009C62B8"/>
    <w:rsid w:val="009D4676"/>
    <w:rsid w:val="009E21A3"/>
    <w:rsid w:val="00A0669B"/>
    <w:rsid w:val="00A20CC0"/>
    <w:rsid w:val="00A217D2"/>
    <w:rsid w:val="00A218F4"/>
    <w:rsid w:val="00A268AF"/>
    <w:rsid w:val="00A40849"/>
    <w:rsid w:val="00A55798"/>
    <w:rsid w:val="00A76FE3"/>
    <w:rsid w:val="00A838D6"/>
    <w:rsid w:val="00A850DC"/>
    <w:rsid w:val="00A857F8"/>
    <w:rsid w:val="00A9199A"/>
    <w:rsid w:val="00AA1C0D"/>
    <w:rsid w:val="00AB1D61"/>
    <w:rsid w:val="00AB4021"/>
    <w:rsid w:val="00AB72AD"/>
    <w:rsid w:val="00AC4D84"/>
    <w:rsid w:val="00AC6D73"/>
    <w:rsid w:val="00AD3A62"/>
    <w:rsid w:val="00AE6C9E"/>
    <w:rsid w:val="00AF02C3"/>
    <w:rsid w:val="00AF1521"/>
    <w:rsid w:val="00B14BBB"/>
    <w:rsid w:val="00B17EF3"/>
    <w:rsid w:val="00B22C63"/>
    <w:rsid w:val="00B31718"/>
    <w:rsid w:val="00B35BA0"/>
    <w:rsid w:val="00B4681E"/>
    <w:rsid w:val="00B64489"/>
    <w:rsid w:val="00B72031"/>
    <w:rsid w:val="00B833EF"/>
    <w:rsid w:val="00B87429"/>
    <w:rsid w:val="00B911F4"/>
    <w:rsid w:val="00B9200B"/>
    <w:rsid w:val="00B95639"/>
    <w:rsid w:val="00BB02A4"/>
    <w:rsid w:val="00BC06EC"/>
    <w:rsid w:val="00BC1005"/>
    <w:rsid w:val="00C070C8"/>
    <w:rsid w:val="00C23945"/>
    <w:rsid w:val="00C42079"/>
    <w:rsid w:val="00C54257"/>
    <w:rsid w:val="00C57BA6"/>
    <w:rsid w:val="00C603BB"/>
    <w:rsid w:val="00C70309"/>
    <w:rsid w:val="00C7511F"/>
    <w:rsid w:val="00C91456"/>
    <w:rsid w:val="00CA3C7E"/>
    <w:rsid w:val="00CB2AD4"/>
    <w:rsid w:val="00CD0C4B"/>
    <w:rsid w:val="00CE4592"/>
    <w:rsid w:val="00D27CA8"/>
    <w:rsid w:val="00D3303F"/>
    <w:rsid w:val="00D36BA7"/>
    <w:rsid w:val="00D431C2"/>
    <w:rsid w:val="00D46F90"/>
    <w:rsid w:val="00D5037C"/>
    <w:rsid w:val="00D5313B"/>
    <w:rsid w:val="00D563BC"/>
    <w:rsid w:val="00D75413"/>
    <w:rsid w:val="00D8775B"/>
    <w:rsid w:val="00D95C34"/>
    <w:rsid w:val="00DA093E"/>
    <w:rsid w:val="00DA501B"/>
    <w:rsid w:val="00DA5578"/>
    <w:rsid w:val="00DC38F5"/>
    <w:rsid w:val="00DC4F0B"/>
    <w:rsid w:val="00DD1946"/>
    <w:rsid w:val="00DD5A31"/>
    <w:rsid w:val="00DD6D44"/>
    <w:rsid w:val="00DE3DF9"/>
    <w:rsid w:val="00DE6635"/>
    <w:rsid w:val="00E06439"/>
    <w:rsid w:val="00E21608"/>
    <w:rsid w:val="00E3792B"/>
    <w:rsid w:val="00E65EF0"/>
    <w:rsid w:val="00E81FD0"/>
    <w:rsid w:val="00EA4784"/>
    <w:rsid w:val="00EA6CA9"/>
    <w:rsid w:val="00EF6C1B"/>
    <w:rsid w:val="00F17142"/>
    <w:rsid w:val="00F401D4"/>
    <w:rsid w:val="00F518EC"/>
    <w:rsid w:val="00F550BF"/>
    <w:rsid w:val="00F7383A"/>
    <w:rsid w:val="00F81B07"/>
    <w:rsid w:val="00F86B9A"/>
    <w:rsid w:val="00F87D44"/>
    <w:rsid w:val="00F95C0C"/>
    <w:rsid w:val="00FB142E"/>
    <w:rsid w:val="00FB1CBD"/>
    <w:rsid w:val="00FB2712"/>
    <w:rsid w:val="00FC37BE"/>
    <w:rsid w:val="00FE396D"/>
    <w:rsid w:val="00FE7648"/>
    <w:rsid w:val="00FF6DF7"/>
    <w:rsid w:val="1FB887AE"/>
    <w:rsid w:val="4848974B"/>
    <w:rsid w:val="6426BA3B"/>
    <w:rsid w:val="6F24F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3143A"/>
  <w15:docId w15:val="{D4E983FE-C609-4598-92B3-B5930CBEEF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autoSpaceDE w:val="0"/>
      <w:autoSpaceDN w:val="0"/>
      <w:adjustRightInd w:val="0"/>
      <w:spacing w:after="120"/>
      <w:ind w:firstLine="567"/>
    </w:pPr>
    <w:rPr>
      <w:rFonts w:ascii="Times New Roman" w:hAnsi="Times New Roman"/>
      <w:sz w:val="24"/>
      <w:szCs w:val="24"/>
    </w:rPr>
  </w:style>
  <w:style w:type="paragraph" w:styleId="Heading1">
    <w:name w:val="heading 1"/>
    <w:basedOn w:val="Default"/>
    <w:next w:val="Default"/>
    <w:link w:val="Heading1Char"/>
    <w:qFormat/>
    <w:pPr>
      <w:outlineLvl w:val="0"/>
    </w:pPr>
    <w:rPr>
      <w:rFonts w:cs="Times New Roman"/>
      <w:b/>
      <w:color w:val="auto"/>
      <w:sz w:val="28"/>
    </w:rPr>
  </w:style>
  <w:style w:type="paragraph" w:styleId="Heading2">
    <w:name w:val="heading 2"/>
    <w:basedOn w:val="Default"/>
    <w:next w:val="Default"/>
    <w:link w:val="Heading2Char"/>
    <w:qFormat/>
    <w:pPr>
      <w:numPr>
        <w:numId w:val="2"/>
      </w:numPr>
      <w:outlineLvl w:val="1"/>
    </w:pPr>
    <w:rPr>
      <w:rFonts w:cs="Times New Roman"/>
      <w:b/>
      <w:color w:val="auto"/>
    </w:rPr>
  </w:style>
  <w:style w:type="paragraph" w:styleId="Heading3">
    <w:name w:val="heading 3"/>
    <w:basedOn w:val="Default"/>
    <w:next w:val="Default"/>
    <w:link w:val="Heading3Char"/>
    <w:qFormat/>
    <w:pPr>
      <w:numPr>
        <w:ilvl w:val="1"/>
        <w:numId w:val="2"/>
      </w:numPr>
      <w:tabs>
        <w:tab w:val="clear" w:pos="13815"/>
        <w:tab w:val="num" w:pos="2727"/>
      </w:tabs>
      <w:ind w:left="3519"/>
      <w:outlineLvl w:val="2"/>
    </w:pPr>
    <w:rPr>
      <w:rFonts w:cs="Times New Roman"/>
      <w:color w:va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Pr>
      <w:rFonts w:ascii="Verdana" w:hAnsi="Verdana" w:cs="Times New Roman"/>
      <w:b/>
      <w:sz w:val="24"/>
      <w:szCs w:val="24"/>
    </w:rPr>
  </w:style>
  <w:style w:type="character" w:styleId="Heading2Char" w:customStyle="1">
    <w:name w:val="Heading 2 Char"/>
    <w:link w:val="Heading2"/>
    <w:locked/>
    <w:rPr>
      <w:rFonts w:ascii="Verdana" w:hAnsi="Verdana"/>
      <w:b/>
      <w:sz w:val="24"/>
      <w:szCs w:val="24"/>
      <w:lang w:val="en-CA" w:eastAsia="en-CA"/>
    </w:rPr>
  </w:style>
  <w:style w:type="character" w:styleId="Heading3Char" w:customStyle="1">
    <w:name w:val="Heading 3 Char"/>
    <w:link w:val="Heading3"/>
    <w:locked/>
    <w:rPr>
      <w:rFonts w:ascii="Verdana" w:hAnsi="Verdana"/>
      <w:sz w:val="24"/>
      <w:szCs w:val="24"/>
      <w:lang w:val="en-CA" w:eastAsia="en-CA"/>
    </w:rPr>
  </w:style>
  <w:style w:type="paragraph" w:styleId="Default" w:customStyle="1">
    <w:name w:val="Default"/>
    <w:pPr>
      <w:widowControl w:val="0"/>
      <w:autoSpaceDE w:val="0"/>
      <w:autoSpaceDN w:val="0"/>
      <w:adjustRightInd w:val="0"/>
    </w:pPr>
    <w:rPr>
      <w:rFonts w:ascii="Verdana" w:hAnsi="Verdana" w:cs="Verdana"/>
      <w:color w:val="000000"/>
      <w:sz w:val="24"/>
      <w:szCs w:val="24"/>
    </w:rPr>
  </w:style>
  <w:style w:type="paragraph" w:styleId="titleline1" w:customStyle="1">
    <w:name w:val="title line 1"/>
    <w:basedOn w:val="Default"/>
    <w:next w:val="Default"/>
    <w:rPr>
      <w:rFonts w:cs="Times New Roman"/>
      <w:color w:val="auto"/>
    </w:rPr>
  </w:style>
  <w:style w:type="character" w:styleId="titleline1Char" w:customStyle="1">
    <w:name w:val="title line 1 Char"/>
    <w:rPr>
      <w:color w:val="000000"/>
      <w:sz w:val="40"/>
    </w:rPr>
  </w:style>
  <w:style w:type="paragraph" w:styleId="titleline" w:customStyle="1">
    <w:name w:val="title line"/>
    <w:basedOn w:val="Default"/>
    <w:next w:val="Default"/>
    <w:rPr>
      <w:rFonts w:cs="Times New Roman"/>
      <w:color w:val="auto"/>
    </w:rPr>
  </w:style>
  <w:style w:type="paragraph" w:styleId="text" w:customStyle="1">
    <w:name w:val="text"/>
    <w:basedOn w:val="Default"/>
    <w:next w:val="Default"/>
    <w:rPr>
      <w:rFonts w:cs="Times New Roman"/>
      <w:color w:val="auto"/>
    </w:rPr>
  </w:style>
  <w:style w:type="paragraph" w:styleId="heading" w:customStyle="1">
    <w:name w:val="heading"/>
    <w:basedOn w:val="Default"/>
    <w:next w:val="Default"/>
    <w:rPr>
      <w:rFonts w:cs="Times New Roman"/>
      <w:color w:val="auto"/>
    </w:rPr>
  </w:style>
  <w:style w:type="paragraph" w:styleId="TOC1">
    <w:name w:val="toc 1"/>
    <w:basedOn w:val="Default"/>
    <w:next w:val="Default"/>
    <w:rPr>
      <w:rFonts w:cs="Times New Roman"/>
      <w:color w:val="auto"/>
    </w:rPr>
  </w:style>
  <w:style w:type="character" w:styleId="Hyperlink">
    <w:name w:val="Hyperlink"/>
    <w:rPr>
      <w:rFonts w:cs="Times New Roman"/>
      <w:color w:val="000000"/>
    </w:rPr>
  </w:style>
  <w:style w:type="paragraph" w:styleId="TOC2">
    <w:name w:val="toc 2"/>
    <w:basedOn w:val="Default"/>
    <w:next w:val="Default"/>
    <w:rPr>
      <w:rFonts w:cs="Times New Roman"/>
      <w:color w:val="auto"/>
    </w:rPr>
  </w:style>
  <w:style w:type="paragraph" w:styleId="TOC3">
    <w:name w:val="toc 3"/>
    <w:basedOn w:val="Default"/>
    <w:next w:val="Default"/>
    <w:rPr>
      <w:rFonts w:cs="Times New Roman"/>
      <w:color w:val="auto"/>
    </w:rPr>
  </w:style>
  <w:style w:type="paragraph" w:styleId="textbody" w:customStyle="1">
    <w:name w:val="text: body"/>
    <w:basedOn w:val="Default"/>
    <w:next w:val="Default"/>
    <w:rPr>
      <w:rFonts w:cs="Times New Roman"/>
      <w:color w:val="auto"/>
    </w:rPr>
  </w:style>
  <w:style w:type="paragraph" w:styleId="reference" w:customStyle="1">
    <w:name w:val="reference"/>
    <w:basedOn w:val="Default"/>
    <w:next w:val="Default"/>
    <w:rPr>
      <w:rFonts w:cs="Times New Roman"/>
      <w:color w:val="auto"/>
    </w:rPr>
  </w:style>
  <w:style w:type="paragraph" w:styleId="textinputfile" w:customStyle="1">
    <w:name w:val="text input file"/>
    <w:basedOn w:val="Default"/>
    <w:next w:val="Default"/>
    <w:rPr>
      <w:rFonts w:cs="Times New Roman"/>
      <w:color w:val="auto"/>
    </w:rPr>
  </w:style>
  <w:style w:type="paragraph" w:styleId="NoSpacing">
    <w:name w:val="No Spacing"/>
    <w:qFormat/>
    <w:rPr>
      <w:sz w:val="22"/>
      <w:szCs w:val="22"/>
      <w:lang w:eastAsia="en-US"/>
    </w:rPr>
  </w:style>
  <w:style w:type="paragraph" w:styleId="outlinelvl1" w:customStyle="1">
    <w:name w:val="outline lvl 1"/>
    <w:basedOn w:val="Heading1"/>
    <w:link w:val="outlinelvl1Char"/>
    <w:pPr>
      <w:numPr>
        <w:numId w:val="1"/>
      </w:numPr>
    </w:pPr>
  </w:style>
  <w:style w:type="paragraph" w:styleId="Outlinelvl2" w:customStyle="1">
    <w:name w:val="Outline lvl 2"/>
    <w:basedOn w:val="Heading2"/>
    <w:link w:val="Outlinelvl2Char"/>
  </w:style>
  <w:style w:type="character" w:styleId="outlinelvl1Char" w:customStyle="1">
    <w:name w:val="outline lvl 1 Char"/>
    <w:link w:val="outlinelvl1"/>
    <w:locked/>
    <w:rPr>
      <w:rFonts w:ascii="Verdana" w:hAnsi="Verdana"/>
      <w:b/>
      <w:sz w:val="28"/>
      <w:szCs w:val="24"/>
      <w:lang w:val="en-CA" w:eastAsia="en-CA"/>
    </w:rPr>
  </w:style>
  <w:style w:type="character" w:styleId="CommentReference">
    <w:name w:val="annotation reference"/>
    <w:semiHidden/>
    <w:rPr>
      <w:rFonts w:cs="Times New Roman"/>
      <w:sz w:val="16"/>
      <w:szCs w:val="16"/>
    </w:rPr>
  </w:style>
  <w:style w:type="character" w:styleId="Outlinelvl2Char" w:customStyle="1">
    <w:name w:val="Outline lvl 2 Char"/>
    <w:link w:val="Outlinelvl2"/>
    <w:locked/>
    <w:rPr>
      <w:rFonts w:ascii="Verdana" w:hAnsi="Verdana"/>
      <w:b/>
      <w:sz w:val="24"/>
      <w:szCs w:val="24"/>
      <w:lang w:val="en-CA" w:eastAsia="en-CA"/>
    </w:rPr>
  </w:style>
  <w:style w:type="paragraph" w:styleId="CommentText">
    <w:name w:val="annotation text"/>
    <w:basedOn w:val="Normal"/>
    <w:link w:val="CommentTextChar"/>
    <w:semiHidden/>
    <w:rPr>
      <w:sz w:val="20"/>
      <w:szCs w:val="20"/>
    </w:rPr>
  </w:style>
  <w:style w:type="character" w:styleId="CommentTextChar" w:customStyle="1">
    <w:name w:val="Comment Text Char"/>
    <w:link w:val="CommentText"/>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semiHidden/>
    <w:rPr>
      <w:b/>
      <w:bCs/>
    </w:rPr>
  </w:style>
  <w:style w:type="character" w:styleId="CommentSubjectChar" w:customStyle="1">
    <w:name w:val="Comment Subject Char"/>
    <w:link w:val="CommentSubject"/>
    <w:semiHidden/>
    <w:locked/>
    <w:rPr>
      <w:rFonts w:ascii="Times New Roman" w:hAnsi="Times New Roman" w:cs="Times New Roman"/>
      <w:b/>
      <w:bCs/>
      <w:sz w:val="20"/>
      <w:szCs w:val="20"/>
    </w:rPr>
  </w:style>
  <w:style w:type="paragraph" w:styleId="BalloonText">
    <w:name w:val="Balloon Text"/>
    <w:basedOn w:val="Normal"/>
    <w:link w:val="BalloonTextChar"/>
    <w:semiHidden/>
    <w:pPr>
      <w:spacing w:after="0"/>
    </w:pPr>
    <w:rPr>
      <w:rFonts w:ascii="Tahoma" w:hAnsi="Tahoma" w:cs="Tahoma"/>
      <w:sz w:val="16"/>
      <w:szCs w:val="16"/>
    </w:rPr>
  </w:style>
  <w:style w:type="character" w:styleId="BalloonTextChar" w:customStyle="1">
    <w:name w:val="Balloon Text Char"/>
    <w:link w:val="BalloonText"/>
    <w:semiHidden/>
    <w:locked/>
    <w:rPr>
      <w:rFonts w:ascii="Tahoma" w:hAnsi="Tahoma" w:cs="Tahoma"/>
      <w:sz w:val="16"/>
      <w:szCs w:val="16"/>
    </w:rPr>
  </w:style>
  <w:style w:type="paragraph" w:styleId="FootnoteText">
    <w:name w:val="footnote text"/>
    <w:basedOn w:val="Normal"/>
    <w:link w:val="FootnoteTextChar"/>
    <w:semiHidden/>
    <w:rPr>
      <w:sz w:val="20"/>
      <w:szCs w:val="20"/>
    </w:rPr>
  </w:style>
  <w:style w:type="character" w:styleId="FootnoteTextChar" w:customStyle="1">
    <w:name w:val="Footnote Text Char"/>
    <w:link w:val="FootnoteText"/>
    <w:semiHidden/>
    <w:locked/>
    <w:rPr>
      <w:rFonts w:ascii="Times New Roman" w:hAnsi="Times New Roman" w:cs="Times New Roman"/>
      <w:sz w:val="20"/>
      <w:szCs w:val="20"/>
    </w:rPr>
  </w:style>
  <w:style w:type="character" w:styleId="FootnoteReference">
    <w:name w:val="footnote reference"/>
    <w:semiHidden/>
    <w:rPr>
      <w:rFonts w:cs="Times New Roman"/>
      <w:vertAlign w:val="superscript"/>
    </w:rPr>
  </w:style>
  <w:style w:type="table" w:styleId="TableGrid">
    <w:name w:val="Table Grid"/>
    <w:basedOn w:val="TableNormal"/>
    <w:locked/>
    <w:pPr>
      <w:widowControl w:val="0"/>
      <w:autoSpaceDE w:val="0"/>
      <w:autoSpaceDN w:val="0"/>
      <w:adjustRightInd w:val="0"/>
      <w:spacing w:after="120"/>
      <w:ind w:firstLine="567"/>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lumnDefinition" w:customStyle="1">
    <w:name w:val="ColumnDefinition"/>
    <w:basedOn w:val="Normal"/>
    <w:link w:val="ColumnDefinitionChar"/>
    <w:pPr>
      <w:ind w:left="2160" w:firstLine="0"/>
    </w:pPr>
  </w:style>
  <w:style w:type="character" w:styleId="ColumnDefinitionChar" w:customStyle="1">
    <w:name w:val="ColumnDefinition Char"/>
    <w:link w:val="ColumnDefinition"/>
    <w:rPr>
      <w:sz w:val="24"/>
      <w:szCs w:val="24"/>
      <w:lang w:val="en-CA" w:eastAsia="en-CA" w:bidi="ar-SA"/>
    </w:rPr>
  </w:style>
  <w:style w:type="paragraph" w:styleId="Example" w:customStyle="1">
    <w:name w:val="Example"/>
    <w:basedOn w:val="Normal"/>
    <w:pPr>
      <w:spacing w:after="0"/>
      <w:ind w:firstLine="0"/>
    </w:pPr>
    <w:rPr>
      <w:rFonts w:ascii="Courier New" w:hAnsi="Courier New" w:cs="Courier New"/>
      <w:sz w:val="20"/>
      <w:szCs w:val="20"/>
    </w:rPr>
  </w:style>
  <w:style w:type="character" w:styleId="gsa1" w:customStyle="1">
    <w:name w:val="gs_a1"/>
    <w:rPr>
      <w:color w:val="008000"/>
    </w:rPr>
  </w:style>
  <w:style w:type="paragraph" w:styleId="BodyText">
    <w:name w:val="Body Text"/>
    <w:basedOn w:val="Normal"/>
    <w:link w:val="BodyTextChar"/>
  </w:style>
  <w:style w:type="paragraph" w:styleId="Header">
    <w:name w:val="header"/>
    <w:basedOn w:val="Normal"/>
    <w:link w:val="HeaderChar"/>
    <w:pPr>
      <w:tabs>
        <w:tab w:val="center" w:pos="4680"/>
        <w:tab w:val="right" w:pos="9360"/>
      </w:tabs>
    </w:pPr>
  </w:style>
  <w:style w:type="character" w:styleId="HeaderChar" w:customStyle="1">
    <w:name w:val="Header Char"/>
    <w:link w:val="Header"/>
    <w:rPr>
      <w:rFonts w:ascii="Times New Roman" w:hAnsi="Times New Roman"/>
      <w:sz w:val="24"/>
      <w:szCs w:val="24"/>
    </w:rPr>
  </w:style>
  <w:style w:type="paragraph" w:styleId="Footer">
    <w:name w:val="footer"/>
    <w:basedOn w:val="Normal"/>
    <w:link w:val="FooterChar"/>
    <w:uiPriority w:val="99"/>
    <w:pPr>
      <w:tabs>
        <w:tab w:val="center" w:pos="4680"/>
        <w:tab w:val="right" w:pos="9360"/>
      </w:tabs>
    </w:pPr>
  </w:style>
  <w:style w:type="character" w:styleId="FooterChar" w:customStyle="1">
    <w:name w:val="Footer Char"/>
    <w:link w:val="Footer"/>
    <w:uiPriority w:val="99"/>
    <w:rPr>
      <w:rFonts w:ascii="Times New Roman" w:hAnsi="Times New Roman"/>
      <w:sz w:val="24"/>
      <w:szCs w:val="24"/>
    </w:rPr>
  </w:style>
  <w:style w:type="paragraph" w:styleId="Revision">
    <w:name w:val="Revision"/>
    <w:hidden/>
    <w:uiPriority w:val="99"/>
    <w:semiHidden/>
    <w:rPr>
      <w:rFonts w:ascii="Times New Roman" w:hAnsi="Times New Roman"/>
      <w:sz w:val="24"/>
      <w:szCs w:val="24"/>
    </w:rPr>
  </w:style>
  <w:style w:type="table" w:styleId="TableGridLight1" w:customStyle="1">
    <w:name w:val="Table Grid Light1"/>
    <w:basedOn w:val="TableNormal"/>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styleId="BodyTextChar" w:customStyle="1">
    <w:name w:val="Body Text Char"/>
    <w:link w:val="BodyText"/>
    <w:rPr>
      <w:rFonts w:ascii="Times New Roman" w:hAnsi="Times New Roman"/>
      <w:sz w:val="24"/>
      <w:szCs w:val="24"/>
      <w:lang w:val="en-CA" w:eastAsia="en-CA"/>
    </w:rPr>
  </w:style>
  <w:style w:type="paragraph" w:styleId="ListParagraph">
    <w:name w:val="List Paragraph"/>
    <w:basedOn w:val="Normal"/>
    <w:uiPriority w:val="34"/>
    <w:qFormat/>
    <w:rsid w:val="00720E0E"/>
    <w:pPr>
      <w:ind w:left="720"/>
      <w:contextualSpacing/>
    </w:pPr>
  </w:style>
  <w:style w:type="paragraph" w:styleId="Caption">
    <w:name w:val="caption"/>
    <w:basedOn w:val="Normal"/>
    <w:next w:val="Normal"/>
    <w:unhideWhenUsed/>
    <w:qFormat/>
    <w:locked/>
    <w:rsid w:val="00107F6D"/>
    <w:pPr>
      <w:spacing w:after="200"/>
    </w:pPr>
    <w:rPr>
      <w:i/>
      <w:iCs/>
      <w:color w:val="44546A" w:themeColor="text2"/>
      <w:sz w:val="18"/>
      <w:szCs w:val="18"/>
    </w:rPr>
  </w:style>
  <w:style w:type="paragraph" w:styleId="Subtitle">
    <w:name w:val="Subtitle"/>
    <w:basedOn w:val="Normal"/>
    <w:next w:val="Normal"/>
    <w:link w:val="SubtitleChar"/>
    <w:qFormat/>
    <w:locked/>
    <w:rsid w:val="00683B58"/>
    <w:pPr>
      <w:numPr>
        <w:ilvl w:val="1"/>
      </w:numPr>
      <w:spacing w:after="160"/>
      <w:ind w:firstLine="567"/>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rsid w:val="00683B58"/>
    <w:rPr>
      <w:rFonts w:asciiTheme="minorHAnsi" w:hAnsiTheme="minorHAnsi" w:eastAsiaTheme="minorEastAsia"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746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0845">
      <w:bodyDiv w:val="1"/>
      <w:marLeft w:val="0"/>
      <w:marRight w:val="0"/>
      <w:marTop w:val="0"/>
      <w:marBottom w:val="0"/>
      <w:divBdr>
        <w:top w:val="none" w:sz="0" w:space="0" w:color="auto"/>
        <w:left w:val="none" w:sz="0" w:space="0" w:color="auto"/>
        <w:bottom w:val="none" w:sz="0" w:space="0" w:color="auto"/>
        <w:right w:val="none" w:sz="0" w:space="0" w:color="auto"/>
      </w:divBdr>
    </w:div>
    <w:div w:id="100147644">
      <w:bodyDiv w:val="1"/>
      <w:marLeft w:val="0"/>
      <w:marRight w:val="0"/>
      <w:marTop w:val="0"/>
      <w:marBottom w:val="0"/>
      <w:divBdr>
        <w:top w:val="none" w:sz="0" w:space="0" w:color="auto"/>
        <w:left w:val="none" w:sz="0" w:space="0" w:color="auto"/>
        <w:bottom w:val="none" w:sz="0" w:space="0" w:color="auto"/>
        <w:right w:val="none" w:sz="0" w:space="0" w:color="auto"/>
      </w:divBdr>
    </w:div>
    <w:div w:id="120997114">
      <w:bodyDiv w:val="1"/>
      <w:marLeft w:val="0"/>
      <w:marRight w:val="0"/>
      <w:marTop w:val="0"/>
      <w:marBottom w:val="0"/>
      <w:divBdr>
        <w:top w:val="none" w:sz="0" w:space="0" w:color="auto"/>
        <w:left w:val="none" w:sz="0" w:space="0" w:color="auto"/>
        <w:bottom w:val="none" w:sz="0" w:space="0" w:color="auto"/>
        <w:right w:val="none" w:sz="0" w:space="0" w:color="auto"/>
      </w:divBdr>
    </w:div>
    <w:div w:id="172453906">
      <w:bodyDiv w:val="1"/>
      <w:marLeft w:val="0"/>
      <w:marRight w:val="0"/>
      <w:marTop w:val="0"/>
      <w:marBottom w:val="0"/>
      <w:divBdr>
        <w:top w:val="none" w:sz="0" w:space="0" w:color="auto"/>
        <w:left w:val="none" w:sz="0" w:space="0" w:color="auto"/>
        <w:bottom w:val="none" w:sz="0" w:space="0" w:color="auto"/>
        <w:right w:val="none" w:sz="0" w:space="0" w:color="auto"/>
      </w:divBdr>
    </w:div>
    <w:div w:id="203955868">
      <w:bodyDiv w:val="1"/>
      <w:marLeft w:val="0"/>
      <w:marRight w:val="0"/>
      <w:marTop w:val="0"/>
      <w:marBottom w:val="0"/>
      <w:divBdr>
        <w:top w:val="none" w:sz="0" w:space="0" w:color="auto"/>
        <w:left w:val="none" w:sz="0" w:space="0" w:color="auto"/>
        <w:bottom w:val="none" w:sz="0" w:space="0" w:color="auto"/>
        <w:right w:val="none" w:sz="0" w:space="0" w:color="auto"/>
      </w:divBdr>
    </w:div>
    <w:div w:id="242836867">
      <w:bodyDiv w:val="1"/>
      <w:marLeft w:val="0"/>
      <w:marRight w:val="0"/>
      <w:marTop w:val="0"/>
      <w:marBottom w:val="0"/>
      <w:divBdr>
        <w:top w:val="none" w:sz="0" w:space="0" w:color="auto"/>
        <w:left w:val="none" w:sz="0" w:space="0" w:color="auto"/>
        <w:bottom w:val="none" w:sz="0" w:space="0" w:color="auto"/>
        <w:right w:val="none" w:sz="0" w:space="0" w:color="auto"/>
      </w:divBdr>
      <w:divsChild>
        <w:div w:id="464739164">
          <w:marLeft w:val="0"/>
          <w:marRight w:val="0"/>
          <w:marTop w:val="0"/>
          <w:marBottom w:val="0"/>
          <w:divBdr>
            <w:top w:val="none" w:sz="0" w:space="0" w:color="auto"/>
            <w:left w:val="none" w:sz="0" w:space="0" w:color="auto"/>
            <w:bottom w:val="none" w:sz="0" w:space="0" w:color="auto"/>
            <w:right w:val="none" w:sz="0" w:space="0" w:color="auto"/>
          </w:divBdr>
          <w:divsChild>
            <w:div w:id="19355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7705">
      <w:bodyDiv w:val="1"/>
      <w:marLeft w:val="0"/>
      <w:marRight w:val="0"/>
      <w:marTop w:val="0"/>
      <w:marBottom w:val="0"/>
      <w:divBdr>
        <w:top w:val="none" w:sz="0" w:space="0" w:color="auto"/>
        <w:left w:val="none" w:sz="0" w:space="0" w:color="auto"/>
        <w:bottom w:val="none" w:sz="0" w:space="0" w:color="auto"/>
        <w:right w:val="none" w:sz="0" w:space="0" w:color="auto"/>
      </w:divBdr>
    </w:div>
    <w:div w:id="303509333">
      <w:bodyDiv w:val="1"/>
      <w:marLeft w:val="0"/>
      <w:marRight w:val="0"/>
      <w:marTop w:val="0"/>
      <w:marBottom w:val="0"/>
      <w:divBdr>
        <w:top w:val="none" w:sz="0" w:space="0" w:color="auto"/>
        <w:left w:val="none" w:sz="0" w:space="0" w:color="auto"/>
        <w:bottom w:val="none" w:sz="0" w:space="0" w:color="auto"/>
        <w:right w:val="none" w:sz="0" w:space="0" w:color="auto"/>
      </w:divBdr>
    </w:div>
    <w:div w:id="428620209">
      <w:bodyDiv w:val="1"/>
      <w:marLeft w:val="0"/>
      <w:marRight w:val="0"/>
      <w:marTop w:val="0"/>
      <w:marBottom w:val="0"/>
      <w:divBdr>
        <w:top w:val="none" w:sz="0" w:space="0" w:color="auto"/>
        <w:left w:val="none" w:sz="0" w:space="0" w:color="auto"/>
        <w:bottom w:val="none" w:sz="0" w:space="0" w:color="auto"/>
        <w:right w:val="none" w:sz="0" w:space="0" w:color="auto"/>
      </w:divBdr>
    </w:div>
    <w:div w:id="496850071">
      <w:bodyDiv w:val="1"/>
      <w:marLeft w:val="0"/>
      <w:marRight w:val="0"/>
      <w:marTop w:val="0"/>
      <w:marBottom w:val="0"/>
      <w:divBdr>
        <w:top w:val="none" w:sz="0" w:space="0" w:color="auto"/>
        <w:left w:val="none" w:sz="0" w:space="0" w:color="auto"/>
        <w:bottom w:val="none" w:sz="0" w:space="0" w:color="auto"/>
        <w:right w:val="none" w:sz="0" w:space="0" w:color="auto"/>
      </w:divBdr>
    </w:div>
    <w:div w:id="511071137">
      <w:bodyDiv w:val="1"/>
      <w:marLeft w:val="0"/>
      <w:marRight w:val="0"/>
      <w:marTop w:val="0"/>
      <w:marBottom w:val="0"/>
      <w:divBdr>
        <w:top w:val="none" w:sz="0" w:space="0" w:color="auto"/>
        <w:left w:val="none" w:sz="0" w:space="0" w:color="auto"/>
        <w:bottom w:val="none" w:sz="0" w:space="0" w:color="auto"/>
        <w:right w:val="none" w:sz="0" w:space="0" w:color="auto"/>
      </w:divBdr>
    </w:div>
    <w:div w:id="540753801">
      <w:bodyDiv w:val="1"/>
      <w:marLeft w:val="0"/>
      <w:marRight w:val="0"/>
      <w:marTop w:val="0"/>
      <w:marBottom w:val="0"/>
      <w:divBdr>
        <w:top w:val="none" w:sz="0" w:space="0" w:color="auto"/>
        <w:left w:val="none" w:sz="0" w:space="0" w:color="auto"/>
        <w:bottom w:val="none" w:sz="0" w:space="0" w:color="auto"/>
        <w:right w:val="none" w:sz="0" w:space="0" w:color="auto"/>
      </w:divBdr>
    </w:div>
    <w:div w:id="547376000">
      <w:bodyDiv w:val="1"/>
      <w:marLeft w:val="0"/>
      <w:marRight w:val="0"/>
      <w:marTop w:val="0"/>
      <w:marBottom w:val="0"/>
      <w:divBdr>
        <w:top w:val="none" w:sz="0" w:space="0" w:color="auto"/>
        <w:left w:val="none" w:sz="0" w:space="0" w:color="auto"/>
        <w:bottom w:val="none" w:sz="0" w:space="0" w:color="auto"/>
        <w:right w:val="none" w:sz="0" w:space="0" w:color="auto"/>
      </w:divBdr>
    </w:div>
    <w:div w:id="573658982">
      <w:bodyDiv w:val="1"/>
      <w:marLeft w:val="0"/>
      <w:marRight w:val="0"/>
      <w:marTop w:val="0"/>
      <w:marBottom w:val="0"/>
      <w:divBdr>
        <w:top w:val="none" w:sz="0" w:space="0" w:color="auto"/>
        <w:left w:val="none" w:sz="0" w:space="0" w:color="auto"/>
        <w:bottom w:val="none" w:sz="0" w:space="0" w:color="auto"/>
        <w:right w:val="none" w:sz="0" w:space="0" w:color="auto"/>
      </w:divBdr>
    </w:div>
    <w:div w:id="623001958">
      <w:bodyDiv w:val="1"/>
      <w:marLeft w:val="0"/>
      <w:marRight w:val="0"/>
      <w:marTop w:val="0"/>
      <w:marBottom w:val="0"/>
      <w:divBdr>
        <w:top w:val="none" w:sz="0" w:space="0" w:color="auto"/>
        <w:left w:val="none" w:sz="0" w:space="0" w:color="auto"/>
        <w:bottom w:val="none" w:sz="0" w:space="0" w:color="auto"/>
        <w:right w:val="none" w:sz="0" w:space="0" w:color="auto"/>
      </w:divBdr>
    </w:div>
    <w:div w:id="728263678">
      <w:bodyDiv w:val="1"/>
      <w:marLeft w:val="0"/>
      <w:marRight w:val="0"/>
      <w:marTop w:val="0"/>
      <w:marBottom w:val="0"/>
      <w:divBdr>
        <w:top w:val="none" w:sz="0" w:space="0" w:color="auto"/>
        <w:left w:val="none" w:sz="0" w:space="0" w:color="auto"/>
        <w:bottom w:val="none" w:sz="0" w:space="0" w:color="auto"/>
        <w:right w:val="none" w:sz="0" w:space="0" w:color="auto"/>
      </w:divBdr>
    </w:div>
    <w:div w:id="737365423">
      <w:bodyDiv w:val="1"/>
      <w:marLeft w:val="0"/>
      <w:marRight w:val="0"/>
      <w:marTop w:val="0"/>
      <w:marBottom w:val="0"/>
      <w:divBdr>
        <w:top w:val="none" w:sz="0" w:space="0" w:color="auto"/>
        <w:left w:val="none" w:sz="0" w:space="0" w:color="auto"/>
        <w:bottom w:val="none" w:sz="0" w:space="0" w:color="auto"/>
        <w:right w:val="none" w:sz="0" w:space="0" w:color="auto"/>
      </w:divBdr>
    </w:div>
    <w:div w:id="763190194">
      <w:bodyDiv w:val="1"/>
      <w:marLeft w:val="0"/>
      <w:marRight w:val="0"/>
      <w:marTop w:val="0"/>
      <w:marBottom w:val="0"/>
      <w:divBdr>
        <w:top w:val="none" w:sz="0" w:space="0" w:color="auto"/>
        <w:left w:val="none" w:sz="0" w:space="0" w:color="auto"/>
        <w:bottom w:val="none" w:sz="0" w:space="0" w:color="auto"/>
        <w:right w:val="none" w:sz="0" w:space="0" w:color="auto"/>
      </w:divBdr>
      <w:divsChild>
        <w:div w:id="718624562">
          <w:marLeft w:val="0"/>
          <w:marRight w:val="0"/>
          <w:marTop w:val="0"/>
          <w:marBottom w:val="0"/>
          <w:divBdr>
            <w:top w:val="none" w:sz="0" w:space="0" w:color="auto"/>
            <w:left w:val="none" w:sz="0" w:space="0" w:color="auto"/>
            <w:bottom w:val="none" w:sz="0" w:space="0" w:color="auto"/>
            <w:right w:val="none" w:sz="0" w:space="0" w:color="auto"/>
          </w:divBdr>
          <w:divsChild>
            <w:div w:id="548848">
              <w:marLeft w:val="0"/>
              <w:marRight w:val="0"/>
              <w:marTop w:val="0"/>
              <w:marBottom w:val="0"/>
              <w:divBdr>
                <w:top w:val="none" w:sz="0" w:space="0" w:color="auto"/>
                <w:left w:val="none" w:sz="0" w:space="0" w:color="auto"/>
                <w:bottom w:val="none" w:sz="0" w:space="0" w:color="auto"/>
                <w:right w:val="none" w:sz="0" w:space="0" w:color="auto"/>
              </w:divBdr>
              <w:divsChild>
                <w:div w:id="965311810">
                  <w:marLeft w:val="0"/>
                  <w:marRight w:val="0"/>
                  <w:marTop w:val="0"/>
                  <w:marBottom w:val="0"/>
                  <w:divBdr>
                    <w:top w:val="none" w:sz="0" w:space="0" w:color="auto"/>
                    <w:left w:val="none" w:sz="0" w:space="0" w:color="auto"/>
                    <w:bottom w:val="none" w:sz="0" w:space="0" w:color="auto"/>
                    <w:right w:val="none" w:sz="0" w:space="0" w:color="auto"/>
                  </w:divBdr>
                  <w:divsChild>
                    <w:div w:id="1386026354">
                      <w:marLeft w:val="0"/>
                      <w:marRight w:val="0"/>
                      <w:marTop w:val="0"/>
                      <w:marBottom w:val="0"/>
                      <w:divBdr>
                        <w:top w:val="none" w:sz="0" w:space="0" w:color="auto"/>
                        <w:left w:val="none" w:sz="0" w:space="0" w:color="auto"/>
                        <w:bottom w:val="none" w:sz="0" w:space="0" w:color="auto"/>
                        <w:right w:val="none" w:sz="0" w:space="0" w:color="auto"/>
                      </w:divBdr>
                      <w:divsChild>
                        <w:div w:id="836767170">
                          <w:marLeft w:val="0"/>
                          <w:marRight w:val="0"/>
                          <w:marTop w:val="0"/>
                          <w:marBottom w:val="0"/>
                          <w:divBdr>
                            <w:top w:val="none" w:sz="0" w:space="0" w:color="auto"/>
                            <w:left w:val="none" w:sz="0" w:space="0" w:color="auto"/>
                            <w:bottom w:val="none" w:sz="0" w:space="0" w:color="auto"/>
                            <w:right w:val="none" w:sz="0" w:space="0" w:color="auto"/>
                          </w:divBdr>
                          <w:divsChild>
                            <w:div w:id="42952567">
                              <w:marLeft w:val="0"/>
                              <w:marRight w:val="0"/>
                              <w:marTop w:val="0"/>
                              <w:marBottom w:val="0"/>
                              <w:divBdr>
                                <w:top w:val="none" w:sz="0" w:space="0" w:color="auto"/>
                                <w:left w:val="none" w:sz="0" w:space="0" w:color="auto"/>
                                <w:bottom w:val="none" w:sz="0" w:space="0" w:color="auto"/>
                                <w:right w:val="none" w:sz="0" w:space="0" w:color="auto"/>
                              </w:divBdr>
                            </w:div>
                            <w:div w:id="20240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78282">
      <w:bodyDiv w:val="1"/>
      <w:marLeft w:val="0"/>
      <w:marRight w:val="0"/>
      <w:marTop w:val="0"/>
      <w:marBottom w:val="0"/>
      <w:divBdr>
        <w:top w:val="none" w:sz="0" w:space="0" w:color="auto"/>
        <w:left w:val="none" w:sz="0" w:space="0" w:color="auto"/>
        <w:bottom w:val="none" w:sz="0" w:space="0" w:color="auto"/>
        <w:right w:val="none" w:sz="0" w:space="0" w:color="auto"/>
      </w:divBdr>
    </w:div>
    <w:div w:id="863784463">
      <w:bodyDiv w:val="1"/>
      <w:marLeft w:val="0"/>
      <w:marRight w:val="0"/>
      <w:marTop w:val="0"/>
      <w:marBottom w:val="0"/>
      <w:divBdr>
        <w:top w:val="none" w:sz="0" w:space="0" w:color="auto"/>
        <w:left w:val="none" w:sz="0" w:space="0" w:color="auto"/>
        <w:bottom w:val="none" w:sz="0" w:space="0" w:color="auto"/>
        <w:right w:val="none" w:sz="0" w:space="0" w:color="auto"/>
      </w:divBdr>
    </w:div>
    <w:div w:id="914125577">
      <w:bodyDiv w:val="1"/>
      <w:marLeft w:val="0"/>
      <w:marRight w:val="0"/>
      <w:marTop w:val="0"/>
      <w:marBottom w:val="0"/>
      <w:divBdr>
        <w:top w:val="none" w:sz="0" w:space="0" w:color="auto"/>
        <w:left w:val="none" w:sz="0" w:space="0" w:color="auto"/>
        <w:bottom w:val="none" w:sz="0" w:space="0" w:color="auto"/>
        <w:right w:val="none" w:sz="0" w:space="0" w:color="auto"/>
      </w:divBdr>
    </w:div>
    <w:div w:id="991299429">
      <w:bodyDiv w:val="1"/>
      <w:marLeft w:val="0"/>
      <w:marRight w:val="0"/>
      <w:marTop w:val="0"/>
      <w:marBottom w:val="0"/>
      <w:divBdr>
        <w:top w:val="none" w:sz="0" w:space="0" w:color="auto"/>
        <w:left w:val="none" w:sz="0" w:space="0" w:color="auto"/>
        <w:bottom w:val="none" w:sz="0" w:space="0" w:color="auto"/>
        <w:right w:val="none" w:sz="0" w:space="0" w:color="auto"/>
      </w:divBdr>
    </w:div>
    <w:div w:id="994140787">
      <w:bodyDiv w:val="1"/>
      <w:marLeft w:val="0"/>
      <w:marRight w:val="0"/>
      <w:marTop w:val="0"/>
      <w:marBottom w:val="0"/>
      <w:divBdr>
        <w:top w:val="none" w:sz="0" w:space="0" w:color="auto"/>
        <w:left w:val="none" w:sz="0" w:space="0" w:color="auto"/>
        <w:bottom w:val="none" w:sz="0" w:space="0" w:color="auto"/>
        <w:right w:val="none" w:sz="0" w:space="0" w:color="auto"/>
      </w:divBdr>
    </w:div>
    <w:div w:id="998967606">
      <w:bodyDiv w:val="1"/>
      <w:marLeft w:val="0"/>
      <w:marRight w:val="0"/>
      <w:marTop w:val="0"/>
      <w:marBottom w:val="0"/>
      <w:divBdr>
        <w:top w:val="none" w:sz="0" w:space="0" w:color="auto"/>
        <w:left w:val="none" w:sz="0" w:space="0" w:color="auto"/>
        <w:bottom w:val="none" w:sz="0" w:space="0" w:color="auto"/>
        <w:right w:val="none" w:sz="0" w:space="0" w:color="auto"/>
      </w:divBdr>
    </w:div>
    <w:div w:id="1038702210">
      <w:bodyDiv w:val="1"/>
      <w:marLeft w:val="0"/>
      <w:marRight w:val="0"/>
      <w:marTop w:val="0"/>
      <w:marBottom w:val="0"/>
      <w:divBdr>
        <w:top w:val="none" w:sz="0" w:space="0" w:color="auto"/>
        <w:left w:val="none" w:sz="0" w:space="0" w:color="auto"/>
        <w:bottom w:val="none" w:sz="0" w:space="0" w:color="auto"/>
        <w:right w:val="none" w:sz="0" w:space="0" w:color="auto"/>
      </w:divBdr>
    </w:div>
    <w:div w:id="1057971480">
      <w:bodyDiv w:val="1"/>
      <w:marLeft w:val="0"/>
      <w:marRight w:val="0"/>
      <w:marTop w:val="0"/>
      <w:marBottom w:val="0"/>
      <w:divBdr>
        <w:top w:val="none" w:sz="0" w:space="0" w:color="auto"/>
        <w:left w:val="none" w:sz="0" w:space="0" w:color="auto"/>
        <w:bottom w:val="none" w:sz="0" w:space="0" w:color="auto"/>
        <w:right w:val="none" w:sz="0" w:space="0" w:color="auto"/>
      </w:divBdr>
    </w:div>
    <w:div w:id="1083453418">
      <w:bodyDiv w:val="1"/>
      <w:marLeft w:val="0"/>
      <w:marRight w:val="0"/>
      <w:marTop w:val="0"/>
      <w:marBottom w:val="0"/>
      <w:divBdr>
        <w:top w:val="none" w:sz="0" w:space="0" w:color="auto"/>
        <w:left w:val="none" w:sz="0" w:space="0" w:color="auto"/>
        <w:bottom w:val="none" w:sz="0" w:space="0" w:color="auto"/>
        <w:right w:val="none" w:sz="0" w:space="0" w:color="auto"/>
      </w:divBdr>
    </w:div>
    <w:div w:id="1124617700">
      <w:bodyDiv w:val="1"/>
      <w:marLeft w:val="0"/>
      <w:marRight w:val="0"/>
      <w:marTop w:val="0"/>
      <w:marBottom w:val="0"/>
      <w:divBdr>
        <w:top w:val="none" w:sz="0" w:space="0" w:color="auto"/>
        <w:left w:val="none" w:sz="0" w:space="0" w:color="auto"/>
        <w:bottom w:val="none" w:sz="0" w:space="0" w:color="auto"/>
        <w:right w:val="none" w:sz="0" w:space="0" w:color="auto"/>
      </w:divBdr>
    </w:div>
    <w:div w:id="1203863361">
      <w:bodyDiv w:val="1"/>
      <w:marLeft w:val="0"/>
      <w:marRight w:val="0"/>
      <w:marTop w:val="0"/>
      <w:marBottom w:val="0"/>
      <w:divBdr>
        <w:top w:val="none" w:sz="0" w:space="0" w:color="auto"/>
        <w:left w:val="none" w:sz="0" w:space="0" w:color="auto"/>
        <w:bottom w:val="none" w:sz="0" w:space="0" w:color="auto"/>
        <w:right w:val="none" w:sz="0" w:space="0" w:color="auto"/>
      </w:divBdr>
    </w:div>
    <w:div w:id="1206986609">
      <w:bodyDiv w:val="1"/>
      <w:marLeft w:val="0"/>
      <w:marRight w:val="0"/>
      <w:marTop w:val="0"/>
      <w:marBottom w:val="0"/>
      <w:divBdr>
        <w:top w:val="none" w:sz="0" w:space="0" w:color="auto"/>
        <w:left w:val="none" w:sz="0" w:space="0" w:color="auto"/>
        <w:bottom w:val="none" w:sz="0" w:space="0" w:color="auto"/>
        <w:right w:val="none" w:sz="0" w:space="0" w:color="auto"/>
      </w:divBdr>
    </w:div>
    <w:div w:id="1229808769">
      <w:bodyDiv w:val="1"/>
      <w:marLeft w:val="0"/>
      <w:marRight w:val="0"/>
      <w:marTop w:val="0"/>
      <w:marBottom w:val="0"/>
      <w:divBdr>
        <w:top w:val="none" w:sz="0" w:space="0" w:color="auto"/>
        <w:left w:val="none" w:sz="0" w:space="0" w:color="auto"/>
        <w:bottom w:val="none" w:sz="0" w:space="0" w:color="auto"/>
        <w:right w:val="none" w:sz="0" w:space="0" w:color="auto"/>
      </w:divBdr>
    </w:div>
    <w:div w:id="1239942694">
      <w:bodyDiv w:val="1"/>
      <w:marLeft w:val="0"/>
      <w:marRight w:val="0"/>
      <w:marTop w:val="0"/>
      <w:marBottom w:val="0"/>
      <w:divBdr>
        <w:top w:val="none" w:sz="0" w:space="0" w:color="auto"/>
        <w:left w:val="none" w:sz="0" w:space="0" w:color="auto"/>
        <w:bottom w:val="none" w:sz="0" w:space="0" w:color="auto"/>
        <w:right w:val="none" w:sz="0" w:space="0" w:color="auto"/>
      </w:divBdr>
    </w:div>
    <w:div w:id="1401168985">
      <w:bodyDiv w:val="1"/>
      <w:marLeft w:val="0"/>
      <w:marRight w:val="0"/>
      <w:marTop w:val="0"/>
      <w:marBottom w:val="0"/>
      <w:divBdr>
        <w:top w:val="none" w:sz="0" w:space="0" w:color="auto"/>
        <w:left w:val="none" w:sz="0" w:space="0" w:color="auto"/>
        <w:bottom w:val="none" w:sz="0" w:space="0" w:color="auto"/>
        <w:right w:val="none" w:sz="0" w:space="0" w:color="auto"/>
      </w:divBdr>
    </w:div>
    <w:div w:id="1459184835">
      <w:bodyDiv w:val="1"/>
      <w:marLeft w:val="0"/>
      <w:marRight w:val="0"/>
      <w:marTop w:val="0"/>
      <w:marBottom w:val="0"/>
      <w:divBdr>
        <w:top w:val="none" w:sz="0" w:space="0" w:color="auto"/>
        <w:left w:val="none" w:sz="0" w:space="0" w:color="auto"/>
        <w:bottom w:val="none" w:sz="0" w:space="0" w:color="auto"/>
        <w:right w:val="none" w:sz="0" w:space="0" w:color="auto"/>
      </w:divBdr>
    </w:div>
    <w:div w:id="1512186098">
      <w:bodyDiv w:val="1"/>
      <w:marLeft w:val="0"/>
      <w:marRight w:val="0"/>
      <w:marTop w:val="0"/>
      <w:marBottom w:val="0"/>
      <w:divBdr>
        <w:top w:val="none" w:sz="0" w:space="0" w:color="auto"/>
        <w:left w:val="none" w:sz="0" w:space="0" w:color="auto"/>
        <w:bottom w:val="none" w:sz="0" w:space="0" w:color="auto"/>
        <w:right w:val="none" w:sz="0" w:space="0" w:color="auto"/>
      </w:divBdr>
    </w:div>
    <w:div w:id="1516797868">
      <w:bodyDiv w:val="1"/>
      <w:marLeft w:val="0"/>
      <w:marRight w:val="0"/>
      <w:marTop w:val="0"/>
      <w:marBottom w:val="0"/>
      <w:divBdr>
        <w:top w:val="none" w:sz="0" w:space="0" w:color="auto"/>
        <w:left w:val="none" w:sz="0" w:space="0" w:color="auto"/>
        <w:bottom w:val="none" w:sz="0" w:space="0" w:color="auto"/>
        <w:right w:val="none" w:sz="0" w:space="0" w:color="auto"/>
      </w:divBdr>
    </w:div>
    <w:div w:id="1544708509">
      <w:bodyDiv w:val="1"/>
      <w:marLeft w:val="0"/>
      <w:marRight w:val="0"/>
      <w:marTop w:val="0"/>
      <w:marBottom w:val="0"/>
      <w:divBdr>
        <w:top w:val="none" w:sz="0" w:space="0" w:color="auto"/>
        <w:left w:val="none" w:sz="0" w:space="0" w:color="auto"/>
        <w:bottom w:val="none" w:sz="0" w:space="0" w:color="auto"/>
        <w:right w:val="none" w:sz="0" w:space="0" w:color="auto"/>
      </w:divBdr>
    </w:div>
    <w:div w:id="1613634490">
      <w:bodyDiv w:val="1"/>
      <w:marLeft w:val="0"/>
      <w:marRight w:val="0"/>
      <w:marTop w:val="0"/>
      <w:marBottom w:val="0"/>
      <w:divBdr>
        <w:top w:val="none" w:sz="0" w:space="0" w:color="auto"/>
        <w:left w:val="none" w:sz="0" w:space="0" w:color="auto"/>
        <w:bottom w:val="none" w:sz="0" w:space="0" w:color="auto"/>
        <w:right w:val="none" w:sz="0" w:space="0" w:color="auto"/>
      </w:divBdr>
    </w:div>
    <w:div w:id="1630668943">
      <w:bodyDiv w:val="1"/>
      <w:marLeft w:val="0"/>
      <w:marRight w:val="0"/>
      <w:marTop w:val="0"/>
      <w:marBottom w:val="0"/>
      <w:divBdr>
        <w:top w:val="none" w:sz="0" w:space="0" w:color="auto"/>
        <w:left w:val="none" w:sz="0" w:space="0" w:color="auto"/>
        <w:bottom w:val="none" w:sz="0" w:space="0" w:color="auto"/>
        <w:right w:val="none" w:sz="0" w:space="0" w:color="auto"/>
      </w:divBdr>
    </w:div>
    <w:div w:id="1646664924">
      <w:bodyDiv w:val="1"/>
      <w:marLeft w:val="0"/>
      <w:marRight w:val="0"/>
      <w:marTop w:val="0"/>
      <w:marBottom w:val="0"/>
      <w:divBdr>
        <w:top w:val="none" w:sz="0" w:space="0" w:color="auto"/>
        <w:left w:val="none" w:sz="0" w:space="0" w:color="auto"/>
        <w:bottom w:val="none" w:sz="0" w:space="0" w:color="auto"/>
        <w:right w:val="none" w:sz="0" w:space="0" w:color="auto"/>
      </w:divBdr>
    </w:div>
    <w:div w:id="1717000157">
      <w:bodyDiv w:val="1"/>
      <w:marLeft w:val="0"/>
      <w:marRight w:val="0"/>
      <w:marTop w:val="0"/>
      <w:marBottom w:val="0"/>
      <w:divBdr>
        <w:top w:val="none" w:sz="0" w:space="0" w:color="auto"/>
        <w:left w:val="none" w:sz="0" w:space="0" w:color="auto"/>
        <w:bottom w:val="none" w:sz="0" w:space="0" w:color="auto"/>
        <w:right w:val="none" w:sz="0" w:space="0" w:color="auto"/>
      </w:divBdr>
    </w:div>
    <w:div w:id="1728340516">
      <w:bodyDiv w:val="1"/>
      <w:marLeft w:val="0"/>
      <w:marRight w:val="0"/>
      <w:marTop w:val="0"/>
      <w:marBottom w:val="0"/>
      <w:divBdr>
        <w:top w:val="none" w:sz="0" w:space="0" w:color="auto"/>
        <w:left w:val="none" w:sz="0" w:space="0" w:color="auto"/>
        <w:bottom w:val="none" w:sz="0" w:space="0" w:color="auto"/>
        <w:right w:val="none" w:sz="0" w:space="0" w:color="auto"/>
      </w:divBdr>
    </w:div>
    <w:div w:id="1774011770">
      <w:bodyDiv w:val="1"/>
      <w:marLeft w:val="0"/>
      <w:marRight w:val="0"/>
      <w:marTop w:val="0"/>
      <w:marBottom w:val="0"/>
      <w:divBdr>
        <w:top w:val="none" w:sz="0" w:space="0" w:color="auto"/>
        <w:left w:val="none" w:sz="0" w:space="0" w:color="auto"/>
        <w:bottom w:val="none" w:sz="0" w:space="0" w:color="auto"/>
        <w:right w:val="none" w:sz="0" w:space="0" w:color="auto"/>
      </w:divBdr>
    </w:div>
    <w:div w:id="1986810987">
      <w:bodyDiv w:val="1"/>
      <w:marLeft w:val="0"/>
      <w:marRight w:val="0"/>
      <w:marTop w:val="0"/>
      <w:marBottom w:val="0"/>
      <w:divBdr>
        <w:top w:val="none" w:sz="0" w:space="0" w:color="auto"/>
        <w:left w:val="none" w:sz="0" w:space="0" w:color="auto"/>
        <w:bottom w:val="none" w:sz="0" w:space="0" w:color="auto"/>
        <w:right w:val="none" w:sz="0" w:space="0" w:color="auto"/>
      </w:divBdr>
    </w:div>
    <w:div w:id="2018651548">
      <w:bodyDiv w:val="1"/>
      <w:marLeft w:val="0"/>
      <w:marRight w:val="0"/>
      <w:marTop w:val="0"/>
      <w:marBottom w:val="0"/>
      <w:divBdr>
        <w:top w:val="none" w:sz="0" w:space="0" w:color="auto"/>
        <w:left w:val="none" w:sz="0" w:space="0" w:color="auto"/>
        <w:bottom w:val="none" w:sz="0" w:space="0" w:color="auto"/>
        <w:right w:val="none" w:sz="0" w:space="0" w:color="auto"/>
      </w:divBdr>
      <w:divsChild>
        <w:div w:id="1076391773">
          <w:marLeft w:val="0"/>
          <w:marRight w:val="0"/>
          <w:marTop w:val="0"/>
          <w:marBottom w:val="0"/>
          <w:divBdr>
            <w:top w:val="none" w:sz="0" w:space="0" w:color="auto"/>
            <w:left w:val="none" w:sz="0" w:space="0" w:color="auto"/>
            <w:bottom w:val="none" w:sz="0" w:space="0" w:color="auto"/>
            <w:right w:val="none" w:sz="0" w:space="0" w:color="auto"/>
          </w:divBdr>
          <w:divsChild>
            <w:div w:id="14564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835">
      <w:bodyDiv w:val="1"/>
      <w:marLeft w:val="0"/>
      <w:marRight w:val="0"/>
      <w:marTop w:val="0"/>
      <w:marBottom w:val="0"/>
      <w:divBdr>
        <w:top w:val="none" w:sz="0" w:space="0" w:color="auto"/>
        <w:left w:val="none" w:sz="0" w:space="0" w:color="auto"/>
        <w:bottom w:val="none" w:sz="0" w:space="0" w:color="auto"/>
        <w:right w:val="none" w:sz="0" w:space="0" w:color="auto"/>
      </w:divBdr>
    </w:div>
    <w:div w:id="2057199675">
      <w:bodyDiv w:val="1"/>
      <w:marLeft w:val="0"/>
      <w:marRight w:val="0"/>
      <w:marTop w:val="0"/>
      <w:marBottom w:val="0"/>
      <w:divBdr>
        <w:top w:val="none" w:sz="0" w:space="0" w:color="auto"/>
        <w:left w:val="none" w:sz="0" w:space="0" w:color="auto"/>
        <w:bottom w:val="none" w:sz="0" w:space="0" w:color="auto"/>
        <w:right w:val="none" w:sz="0" w:space="0" w:color="auto"/>
      </w:divBdr>
    </w:div>
    <w:div w:id="2070641692">
      <w:bodyDiv w:val="1"/>
      <w:marLeft w:val="0"/>
      <w:marRight w:val="0"/>
      <w:marTop w:val="0"/>
      <w:marBottom w:val="0"/>
      <w:divBdr>
        <w:top w:val="none" w:sz="0" w:space="0" w:color="auto"/>
        <w:left w:val="none" w:sz="0" w:space="0" w:color="auto"/>
        <w:bottom w:val="none" w:sz="0" w:space="0" w:color="auto"/>
        <w:right w:val="none" w:sz="0" w:space="0" w:color="auto"/>
      </w:divBdr>
    </w:div>
    <w:div w:id="213158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omments" Target="comments.xml"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microsoft.com/office/2018/08/relationships/commentsExtensible" Target="commentsExtensi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microsoft.com/office/2016/09/relationships/commentsIds" Target="commentsIds.xml" Id="rId1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microsoft.com/office/2011/relationships/commentsExtended" Target="commentsExtended.xml" Id="rId14" /><Relationship Type="http://schemas.microsoft.com/office/2020/10/relationships/intelligence" Target="intelligence2.xml" Id="R5600e86e41864b07" /><Relationship Type="http://schemas.openxmlformats.org/officeDocument/2006/relationships/header" Target="header2.xml" Id="Rfb8aac0e30304736" /><Relationship Type="http://schemas.openxmlformats.org/officeDocument/2006/relationships/footer" Target="footer2.xml" Id="R63fbaf5279034fc0" /><Relationship Type="http://schemas.openxmlformats.org/officeDocument/2006/relationships/image" Target="/media/image3.png" Id="Rffbc848867024d3f" /><Relationship Type="http://schemas.openxmlformats.org/officeDocument/2006/relationships/image" Target="/media/image4.png" Id="Rb3a43dce88a74d23" /><Relationship Type="http://schemas.openxmlformats.org/officeDocument/2006/relationships/image" Target="/media/image6.png" Id="R97229ed389234278" /><Relationship Type="http://schemas.openxmlformats.org/officeDocument/2006/relationships/header" Target="header3.xml" Id="R5dd176dcab6146b5" /><Relationship Type="http://schemas.openxmlformats.org/officeDocument/2006/relationships/footer" Target="footer3.xml" Id="R2a7f64f2ae2e4b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102A-F030-4729-AC80-7FC183A2A3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Province of British Columbia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LANDIS-II Biomass Succession v2.0</dc:title>
  <dc:creator>Robert Scheller</dc:creator>
  <lastModifiedBy>Caren Dymond</lastModifiedBy>
  <revision>115</revision>
  <dcterms:created xsi:type="dcterms:W3CDTF">2021-06-05T23:22:00.0000000Z</dcterms:created>
  <dcterms:modified xsi:type="dcterms:W3CDTF">2024-05-01T21:29:46.6670981Z</dcterms:modified>
</coreProperties>
</file>